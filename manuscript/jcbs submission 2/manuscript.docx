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BC3C9" w14:textId="4A8861A5" w:rsidR="00693644" w:rsidRPr="0030678A" w:rsidRDefault="00587D81" w:rsidP="00E63429">
      <w:pPr>
        <w:pStyle w:val="Heading1"/>
      </w:pPr>
      <w:r w:rsidRPr="0030678A">
        <w:t>Abstract</w:t>
      </w:r>
    </w:p>
    <w:p w14:paraId="2C9B9E5E" w14:textId="7E819204" w:rsidR="00693644" w:rsidRPr="0030678A" w:rsidRDefault="006A281D" w:rsidP="006A281D">
      <w:r w:rsidRPr="0030678A">
        <w:t>A meta</w:t>
      </w:r>
      <w:r w:rsidR="004E18B3" w:rsidRPr="0030678A">
        <w:t>-</w:t>
      </w:r>
      <w:r w:rsidRPr="0030678A">
        <w:t xml:space="preserve">analysis </w:t>
      </w:r>
      <w:r w:rsidR="0081210C">
        <w:t xml:space="preserve">suggested that the </w:t>
      </w:r>
      <w:r w:rsidR="00EC3262" w:rsidRPr="0030678A">
        <w:t xml:space="preserve">Implicit Relational Assessment Procedure (IRAP) </w:t>
      </w:r>
      <w:r w:rsidR="00EC3262">
        <w:t xml:space="preserve">has </w:t>
      </w:r>
      <w:r w:rsidR="0081210C" w:rsidRPr="0081210C">
        <w:t xml:space="preserve">potential </w:t>
      </w:r>
      <w:r w:rsidR="00E54FD0">
        <w:t>“</w:t>
      </w:r>
      <w:r w:rsidR="0081210C" w:rsidRPr="0081210C">
        <w:t>as a tool for clinical assessment</w:t>
      </w:r>
      <w:r w:rsidR="0081210C">
        <w:t>”</w:t>
      </w:r>
      <w:r w:rsidRPr="0030678A">
        <w:t xml:space="preserve">. Here I present evidence to the contrary. </w:t>
      </w:r>
      <w:r w:rsidR="001208C2" w:rsidRPr="0030678A">
        <w:t xml:space="preserve">Using all published and unpublished file-drawer data </w:t>
      </w:r>
      <w:ins w:id="0" w:author="Ian Hussey" w:date="2021-04-01T14:23:00Z">
        <w:r w:rsidR="002046D5">
          <w:t xml:space="preserve">already </w:t>
        </w:r>
      </w:ins>
      <w:r w:rsidR="001208C2" w:rsidRPr="0030678A">
        <w:t xml:space="preserve">available to me, I </w:t>
      </w:r>
      <w:r w:rsidRPr="0030678A">
        <w:t xml:space="preserve">bootstrapping 95% </w:t>
      </w:r>
      <w:r w:rsidR="001208C2" w:rsidRPr="0030678A">
        <w:t>C</w:t>
      </w:r>
      <w:r w:rsidRPr="0030678A">
        <w:t xml:space="preserve">onfidence </w:t>
      </w:r>
      <w:r w:rsidR="001208C2" w:rsidRPr="0030678A">
        <w:t>I</w:t>
      </w:r>
      <w:r w:rsidRPr="0030678A">
        <w:t xml:space="preserve">ntervals </w:t>
      </w:r>
      <w:r w:rsidR="001208C2" w:rsidRPr="0030678A">
        <w:t xml:space="preserve">for each </w:t>
      </w:r>
      <w:r w:rsidR="00035451">
        <w:t xml:space="preserve">IRAP </w:t>
      </w:r>
      <w:r w:rsidR="001208C2" w:rsidRPr="0030678A">
        <w:rPr>
          <w:i/>
        </w:rPr>
        <w:t>D</w:t>
      </w:r>
      <w:r w:rsidR="001208C2" w:rsidRPr="0030678A">
        <w:t xml:space="preserve"> score.</w:t>
      </w:r>
      <w:r w:rsidRPr="0030678A">
        <w:t xml:space="preserve"> </w:t>
      </w:r>
      <w:r w:rsidR="001208C2" w:rsidRPr="0030678A">
        <w:t xml:space="preserve">Results demonstrate that Confidence Intervals are extremely wide: regardless of the estimated </w:t>
      </w:r>
      <w:r w:rsidR="001208C2" w:rsidRPr="0030678A">
        <w:rPr>
          <w:i/>
        </w:rPr>
        <w:t>D</w:t>
      </w:r>
      <w:r w:rsidR="001208C2" w:rsidRPr="0030678A">
        <w:t xml:space="preserve"> score, the data is equally compatible with a </w:t>
      </w:r>
      <w:r w:rsidRPr="0030678A">
        <w:t xml:space="preserve">‘true’ score </w:t>
      </w:r>
      <w:r w:rsidR="001208C2" w:rsidRPr="0030678A">
        <w:t xml:space="preserve">lying </w:t>
      </w:r>
      <w:r w:rsidRPr="0030678A">
        <w:t xml:space="preserve">anywhere </w:t>
      </w:r>
      <w:r w:rsidR="001208C2" w:rsidRPr="0030678A">
        <w:t>in the range o</w:t>
      </w:r>
      <w:r w:rsidR="00B67F4A" w:rsidRPr="0030678A">
        <w:t xml:space="preserve">f very </w:t>
      </w:r>
      <w:r w:rsidR="00035451">
        <w:t xml:space="preserve">negative </w:t>
      </w:r>
      <w:r w:rsidRPr="0030678A">
        <w:t xml:space="preserve">to </w:t>
      </w:r>
      <w:r w:rsidR="00B67F4A" w:rsidRPr="0030678A">
        <w:t xml:space="preserve">very </w:t>
      </w:r>
      <w:r w:rsidR="00035451">
        <w:t>positive</w:t>
      </w:r>
      <w:r w:rsidR="00F450E2" w:rsidRPr="0030678A">
        <w:t>.</w:t>
      </w:r>
      <w:r w:rsidR="00610FEF" w:rsidRPr="0030678A">
        <w:t xml:space="preserve"> The IRAP is therefore not currently suitable for </w:t>
      </w:r>
      <w:r w:rsidR="00774E8B" w:rsidRPr="0030678A">
        <w:t>individual level use</w:t>
      </w:r>
      <w:r w:rsidR="00137783">
        <w:t xml:space="preserve"> or assessment</w:t>
      </w:r>
      <w:r w:rsidR="00774E8B" w:rsidRPr="0030678A">
        <w:t xml:space="preserve"> in research or </w:t>
      </w:r>
      <w:r w:rsidR="00084D5D" w:rsidRPr="0030678A">
        <w:t>applied settings</w:t>
      </w:r>
      <w:r w:rsidR="00774E8B" w:rsidRPr="0030678A">
        <w:t>.</w:t>
      </w:r>
      <w:r w:rsidR="0090500F" w:rsidRPr="0030678A">
        <w:t xml:space="preserve"> </w:t>
      </w:r>
      <w:r w:rsidR="00693644" w:rsidRPr="0030678A">
        <w:br w:type="page"/>
      </w:r>
    </w:p>
    <w:p w14:paraId="7B42EFE1" w14:textId="6CB5F855" w:rsidR="00455716" w:rsidRPr="0030678A" w:rsidRDefault="00455716" w:rsidP="00455716">
      <w:pPr>
        <w:pStyle w:val="Heading1"/>
        <w:rPr>
          <w:b w:val="0"/>
        </w:rPr>
      </w:pPr>
      <w:r w:rsidRPr="0030678A">
        <w:rPr>
          <w:b w:val="0"/>
        </w:rPr>
        <w:lastRenderedPageBreak/>
        <w:t xml:space="preserve">The IRAP is not suitable for individual use due to very wide confidence intervals around </w:t>
      </w:r>
      <w:r w:rsidRPr="0030678A">
        <w:rPr>
          <w:b w:val="0"/>
          <w:i/>
        </w:rPr>
        <w:t>D</w:t>
      </w:r>
      <w:r w:rsidRPr="0030678A">
        <w:rPr>
          <w:b w:val="0"/>
        </w:rPr>
        <w:t xml:space="preserve"> scores</w:t>
      </w:r>
    </w:p>
    <w:p w14:paraId="5B9EC6AA" w14:textId="77777777" w:rsidR="00693644" w:rsidRPr="0030678A" w:rsidRDefault="00693644" w:rsidP="005A0FA2">
      <w:pPr>
        <w:ind w:firstLine="0"/>
      </w:pPr>
    </w:p>
    <w:p w14:paraId="73EEE7FB" w14:textId="0D188293" w:rsidR="004902BD" w:rsidRPr="0030678A" w:rsidRDefault="00EE1B54" w:rsidP="00EE1B54">
      <w:r w:rsidRPr="0030678A">
        <w:t>The Implicit Relational Assessment Procedure (</w:t>
      </w:r>
      <w:r w:rsidR="00F82E3C" w:rsidRPr="0030678A">
        <w:t xml:space="preserve">IRAP) </w:t>
      </w:r>
      <w:r w:rsidRPr="0030678A">
        <w:t xml:space="preserve">is a reaction-time based task that has seen significant use as both a measure of implicit attitudes </w:t>
      </w:r>
      <w:r w:rsidR="009F68A5">
        <w:fldChar w:fldCharType="begin"/>
      </w:r>
      <w:r w:rsidR="00F96C04">
        <w:instrText xml:space="preserve"> ADDIN ZOTERO_ITEM CSL_CITATION {"citationID":"I59HsEoq","properties":{"formattedCitation":"(Dawson et al., 2009)","plainCitation":"(Dawson et al., 2009)","noteIndex":0},"citationItems":[{"id":11417,"uris":["http://zotero.org/users/1687755/items/NVTYVC9D"],"uri":["http://zotero.org/users/1687755/items/NVTYVC9D"],"itemData":{"id":11417,"type":"article-journal","abstract":"Researchers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made.","container-title":"Sexual Abuse: Journal of Research and Treatment","DOI":"10.1177/1079063208326928","ISSN":"1079-0632","issue":"1","page":"57-75","title":"Assessing the Implicit Beliefs of Sexual Offenders Using the Implicit Relational Assessment Procedure A First Study","volume":"21","author":[{"family":"Dawson","given":"David L."},{"family":"Barnes-Holmes","given":"Dermot"},{"family":"Gresswell","given":"David M."},{"family":"Hart","given":"Aidan J."},{"family":"Gore","given":"Nick J."}],"issued":{"date-parts":[["2009",3]]}}}],"schema":"https://github.com/citation-style-language/schema/raw/master/csl-citation.json"} </w:instrText>
      </w:r>
      <w:r w:rsidR="009F68A5">
        <w:fldChar w:fldCharType="separate"/>
      </w:r>
      <w:r w:rsidR="009F68A5">
        <w:rPr>
          <w:noProof/>
        </w:rPr>
        <w:t>(Dawson et al., 2009)</w:t>
      </w:r>
      <w:r w:rsidR="009F68A5">
        <w:fldChar w:fldCharType="end"/>
      </w:r>
      <w:r w:rsidR="009F68A5">
        <w:t xml:space="preserve"> </w:t>
      </w:r>
      <w:del w:id="1" w:author="Ian Hussey" w:date="2021-04-01T13:51:00Z">
        <w:r w:rsidR="003B53FF" w:rsidDel="003D5392">
          <w:delText>st</w:delText>
        </w:r>
        <w:r w:rsidRPr="0030678A" w:rsidDel="003D5392">
          <w:delText xml:space="preserve">and </w:delText>
        </w:r>
      </w:del>
      <w:r w:rsidRPr="0030678A">
        <w:t xml:space="preserve">within Contextual Behavioral Science </w:t>
      </w:r>
      <w:r w:rsidR="009F68A5">
        <w:fldChar w:fldCharType="begin"/>
      </w:r>
      <w:r w:rsidR="009F68A5">
        <w:instrText xml:space="preserve"> ADDIN ZOTERO_ITEM CSL_CITATION {"citationID":"yBgkmogn","properties":{"formattedCitation":"(Perez et al., 2019)","plainCitation":"(Perez et al., 2019)","noteIndex":0},"citationItems":[{"id":12010,"uris":["http://zotero.org/users/1687755/items/K3SZFPTN"],"uri":["http://zotero.org/users/1687755/items/K3SZFPTN"],"itemData":{"id":12010,"type":"article-journal","abstract":"Studies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M."},{"family":"Barnes-Holmes","given":"Dermot"}],"issued":{"date-parts":[["2019",3,1]]}}}],"schema":"https://github.com/citation-style-language/schema/raw/master/csl-citation.json"} </w:instrText>
      </w:r>
      <w:r w:rsidR="009F68A5">
        <w:fldChar w:fldCharType="separate"/>
      </w:r>
      <w:r w:rsidR="009F68A5">
        <w:rPr>
          <w:noProof/>
        </w:rPr>
        <w:t>(Perez et al., 2019)</w:t>
      </w:r>
      <w:r w:rsidR="009F68A5">
        <w:fldChar w:fldCharType="end"/>
      </w:r>
      <w:r w:rsidRPr="0030678A">
        <w:t xml:space="preserve">. In their meta-analysis of clinically relevant IRAP studies, </w:t>
      </w:r>
      <w:r w:rsidR="00616DAB" w:rsidRPr="0030678A">
        <w:t xml:space="preserve">Vahey et al. </w:t>
      </w:r>
      <w:r w:rsidR="00E708F1" w:rsidRPr="0030678A">
        <w:fldChar w:fldCharType="begin"/>
      </w:r>
      <w:r w:rsidR="00616DAB" w:rsidRPr="0030678A">
        <w:instrText xml:space="preserve"> ADDIN ZOTERO_ITEM CSL_CITATION {"citationID":"XD67Rzye","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30678A">
        <w:fldChar w:fldCharType="separate"/>
      </w:r>
      <w:r w:rsidR="00616DAB" w:rsidRPr="0030678A">
        <w:t>(2015)</w:t>
      </w:r>
      <w:r w:rsidR="00E708F1" w:rsidRPr="0030678A">
        <w:fldChar w:fldCharType="end"/>
      </w:r>
      <w:r w:rsidR="00D82D77" w:rsidRPr="0030678A">
        <w:t xml:space="preserve"> argued that the IRAP </w:t>
      </w:r>
      <w:r w:rsidR="00564886">
        <w:t>has potential “</w:t>
      </w:r>
      <w:r w:rsidR="00564886" w:rsidRPr="00564886">
        <w:t>as a tool for clinical assessment</w:t>
      </w:r>
      <w:r w:rsidR="00564886">
        <w:t>” (p.</w:t>
      </w:r>
      <w:r w:rsidR="00346DB7">
        <w:t>64</w:t>
      </w:r>
      <w:r w:rsidR="00564886">
        <w:t>)</w:t>
      </w:r>
      <w:r w:rsidRPr="0030678A">
        <w:t xml:space="preserve">. </w:t>
      </w:r>
      <w:r w:rsidR="00712C1B" w:rsidRPr="0030678A">
        <w:t xml:space="preserve">However, </w:t>
      </w:r>
      <w:r w:rsidR="006879E1" w:rsidRPr="0030678A">
        <w:t xml:space="preserve">for the IRAP to have individual-level utility, for clinical use or otherwise, scores produced by the task </w:t>
      </w:r>
      <w:r w:rsidR="007C2827">
        <w:t xml:space="preserve">would need to </w:t>
      </w:r>
      <w:r w:rsidR="006879E1" w:rsidRPr="0030678A">
        <w:t>be well estimated</w:t>
      </w:r>
      <w:r w:rsidR="002A588D">
        <w:t xml:space="preserve"> and come with a low degree of uncertainty.</w:t>
      </w:r>
    </w:p>
    <w:p w14:paraId="192A5CA4" w14:textId="020FE913" w:rsidR="00AA104C" w:rsidRPr="0030678A" w:rsidRDefault="00387A04" w:rsidP="00974A4E">
      <w:r w:rsidRPr="0030678A">
        <w:t xml:space="preserve">Unfortunately, there is good </w:t>
      </w:r>
      <w:r w:rsidRPr="0030678A">
        <w:rPr>
          <w:i/>
        </w:rPr>
        <w:t>a priori</w:t>
      </w:r>
      <w:r w:rsidRPr="0030678A">
        <w:t xml:space="preserve"> reason to believe that the IRAP’s scores – typically quantified using the </w:t>
      </w:r>
      <w:r w:rsidRPr="0030678A">
        <w:rPr>
          <w:i/>
        </w:rPr>
        <w:t>D</w:t>
      </w:r>
      <w:r w:rsidRPr="0030678A">
        <w:t xml:space="preserve"> scoring algorithm </w:t>
      </w:r>
      <w:r w:rsidR="00241597" w:rsidRPr="0030678A">
        <w:fldChar w:fldCharType="begin"/>
      </w:r>
      <w:r w:rsidR="00241597" w:rsidRPr="0030678A">
        <w:instrText xml:space="preserve"> ADDIN ZOTERO_ITEM CSL_CITATION {"citationID":"QKXWEKau","properties":{"formattedCitation":"(Barnes-Holmes et al., 2010; Greenwald et al., 2003)","plainCitation":"(Barnes-Holmes et al., 2010; Greenwald et al., 2003)","noteIndex":0},"citationItems":[{"id":201,"uris":["http://zotero.org/users/1687755/items/XI3TJMRH"],"uri":["http://zotero.org/users/1687755/items/XI3TJMRH"],"itemData":{"id":201,"type":"article-journal","container-title":"The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226,"uris":["http://zotero.org/users/1687755/items/BDWCSHP8"],"uri":["http://zotero.org/users/1687755/items/BDWCSHP8"],"itemData":{"id":226,"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R."}],"issued":{"date-parts":[["2003"]]}}}],"schema":"https://github.com/citation-style-language/schema/raw/master/csl-citation.json"} </w:instrText>
      </w:r>
      <w:r w:rsidR="00241597" w:rsidRPr="0030678A">
        <w:fldChar w:fldCharType="separate"/>
      </w:r>
      <w:r w:rsidR="00241597" w:rsidRPr="0030678A">
        <w:t>(Barnes-Holmes et al., 2010; Greenwald et al., 2003)</w:t>
      </w:r>
      <w:r w:rsidR="00241597" w:rsidRPr="0030678A">
        <w:fldChar w:fldCharType="end"/>
      </w:r>
      <w:r w:rsidRPr="0030678A">
        <w:t xml:space="preserve"> </w:t>
      </w:r>
      <w:r w:rsidR="009C79C9" w:rsidRPr="0030678A">
        <w:t xml:space="preserve">– </w:t>
      </w:r>
      <w:r w:rsidRPr="0030678A">
        <w:t>are</w:t>
      </w:r>
      <w:r w:rsidR="009C79C9" w:rsidRPr="0030678A">
        <w:t xml:space="preserve"> </w:t>
      </w:r>
      <w:r w:rsidRPr="0030678A">
        <w:t xml:space="preserve">likely to be poorly estimated. In a typical </w:t>
      </w:r>
      <w:r w:rsidR="00AA104C" w:rsidRPr="0030678A">
        <w:t xml:space="preserve">IRAP, </w:t>
      </w:r>
      <w:ins w:id="2" w:author="Ian Hussey" w:date="2021-04-01T16:40:00Z">
        <w:r w:rsidR="005F650D">
          <w:t xml:space="preserve">a </w:t>
        </w:r>
        <w:r w:rsidR="005F650D" w:rsidRPr="005F650D">
          <w:rPr>
            <w:i/>
            <w:iCs/>
            <w:rPrChange w:id="3" w:author="Ian Hussey" w:date="2021-04-01T16:40:00Z">
              <w:rPr/>
            </w:rPrChange>
          </w:rPr>
          <w:t>D</w:t>
        </w:r>
        <w:r w:rsidR="005F650D" w:rsidRPr="009917B9">
          <w:t xml:space="preserve"> score</w:t>
        </w:r>
        <w:r w:rsidR="005F650D">
          <w:t xml:space="preserve"> for a given trial-type is</w:t>
        </w:r>
        <w:r w:rsidR="005F650D" w:rsidRPr="009917B9">
          <w:t xml:space="preserve"> </w:t>
        </w:r>
      </w:ins>
      <w:del w:id="4" w:author="Ian Hussey" w:date="2021-04-01T16:40:00Z">
        <w:r w:rsidR="00AA104C" w:rsidRPr="0030678A" w:rsidDel="005F650D">
          <w:rPr>
            <w:i/>
          </w:rPr>
          <w:delText>D</w:delText>
        </w:r>
        <w:r w:rsidR="00AA104C" w:rsidRPr="0030678A" w:rsidDel="005F650D">
          <w:delText xml:space="preserve"> score</w:delText>
        </w:r>
        <w:r w:rsidRPr="0030678A" w:rsidDel="005F650D">
          <w:delText>s</w:delText>
        </w:r>
        <w:r w:rsidR="00AA104C" w:rsidRPr="0030678A" w:rsidDel="005F650D">
          <w:delText xml:space="preserve"> </w:delText>
        </w:r>
        <w:r w:rsidRPr="0030678A" w:rsidDel="005F650D">
          <w:delText xml:space="preserve">are </w:delText>
        </w:r>
      </w:del>
      <w:r w:rsidR="00AA104C" w:rsidRPr="0030678A">
        <w:t xml:space="preserve">calculated from only </w:t>
      </w:r>
      <w:ins w:id="5" w:author="Ian Hussey" w:date="2021-04-01T16:27:00Z">
        <w:r w:rsidR="00BD6789">
          <w:t>18</w:t>
        </w:r>
      </w:ins>
      <w:del w:id="6" w:author="Ian Hussey" w:date="2021-04-01T16:27:00Z">
        <w:r w:rsidR="009C79C9" w:rsidRPr="0030678A" w:rsidDel="00BD6789">
          <w:delText>36</w:delText>
        </w:r>
      </w:del>
      <w:r w:rsidR="00AA104C" w:rsidRPr="0030678A">
        <w:t xml:space="preserve"> pairs of reaction time</w:t>
      </w:r>
      <w:r w:rsidRPr="0030678A">
        <w:t>s</w:t>
      </w:r>
      <w:r w:rsidR="00AA104C" w:rsidRPr="0030678A">
        <w:t>. This is in contrast to the use of reaction time</w:t>
      </w:r>
      <w:r w:rsidR="00A44E25" w:rsidRPr="0030678A">
        <w:t xml:space="preserve"> based</w:t>
      </w:r>
      <w:r w:rsidR="00AA104C" w:rsidRPr="0030678A">
        <w:t xml:space="preserve"> tasks elsewhere in psychology</w:t>
      </w:r>
      <w:r w:rsidR="00241597" w:rsidRPr="0030678A">
        <w:t xml:space="preserve">. For example, the </w:t>
      </w:r>
      <w:r w:rsidR="00AA104C" w:rsidRPr="0030678A">
        <w:t>I</w:t>
      </w:r>
      <w:r w:rsidR="00241597" w:rsidRPr="0030678A">
        <w:t xml:space="preserve">mplicit </w:t>
      </w:r>
      <w:r w:rsidR="00AA104C" w:rsidRPr="0030678A">
        <w:t>A</w:t>
      </w:r>
      <w:r w:rsidR="00241597" w:rsidRPr="0030678A">
        <w:t xml:space="preserve">ssociation </w:t>
      </w:r>
      <w:r w:rsidR="00AA104C" w:rsidRPr="0030678A">
        <w:t>T</w:t>
      </w:r>
      <w:r w:rsidR="00241597" w:rsidRPr="0030678A">
        <w:t xml:space="preserve">est calculates scores from </w:t>
      </w:r>
      <w:r w:rsidR="009C79C9" w:rsidRPr="0030678A">
        <w:t>120</w:t>
      </w:r>
      <w:r w:rsidR="00AA104C" w:rsidRPr="0030678A">
        <w:t xml:space="preserve"> </w:t>
      </w:r>
      <w:r w:rsidR="009C79C9" w:rsidRPr="0030678A">
        <w:t>reaction times</w:t>
      </w:r>
      <w:r w:rsidR="00241597" w:rsidRPr="0030678A">
        <w:t xml:space="preserve"> </w:t>
      </w:r>
      <w:r w:rsidR="00241597" w:rsidRPr="0030678A">
        <w:fldChar w:fldCharType="begin"/>
      </w:r>
      <w:r w:rsidR="00241597" w:rsidRPr="0030678A">
        <w:instrText xml:space="preserve"> ADDIN ZOTERO_ITEM CSL_CITATION {"citationID":"Ozjy9Wfr","properties":{"formattedCitation":"(Greenwald et al., 1998)","plainCitation":"(Greenwald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241597" w:rsidRPr="0030678A">
        <w:fldChar w:fldCharType="separate"/>
      </w:r>
      <w:r w:rsidR="00241597" w:rsidRPr="0030678A">
        <w:t>(Greenwald et al., 1998)</w:t>
      </w:r>
      <w:r w:rsidR="00241597" w:rsidRPr="0030678A">
        <w:fldChar w:fldCharType="end"/>
      </w:r>
      <w:r w:rsidR="00241597" w:rsidRPr="0030678A">
        <w:t>, and the S</w:t>
      </w:r>
      <w:r w:rsidR="00AA104C" w:rsidRPr="0030678A">
        <w:t xml:space="preserve">troop </w:t>
      </w:r>
      <w:r w:rsidR="00241597" w:rsidRPr="0030678A">
        <w:t xml:space="preserve">effect is frequently calculated from </w:t>
      </w:r>
      <w:r w:rsidR="009C79C9" w:rsidRPr="0030678A">
        <w:t xml:space="preserve">several </w:t>
      </w:r>
      <w:r w:rsidR="00241597" w:rsidRPr="0030678A">
        <w:t xml:space="preserve">hundred </w:t>
      </w:r>
      <w:r w:rsidR="009C79C9" w:rsidRPr="0030678A">
        <w:t>reaction times</w:t>
      </w:r>
      <w:r w:rsidR="00241597" w:rsidRPr="0030678A">
        <w:t xml:space="preserve"> </w:t>
      </w:r>
      <w:r w:rsidR="003B53FF">
        <w:fldChar w:fldCharType="begin"/>
      </w:r>
      <w:r w:rsidR="003B53FF">
        <w:instrText xml:space="preserve"> ADDIN ZOTERO_ITEM CSL_CITATION {"citationID":"1UmiEK7E","properties":{"formattedCitation":"(Liefooghe et al., 2019)","plainCitation":"(Liefooghe et al., 2019)","noteIndex":0},"citationItems":[{"id":12628,"uris":["http://zotero.org/users/1687755/items/CDATG6P5"],"uri":["http://zotero.org/users/1687755/items/CDATG6P5"],"itemData":{"id":12628,"type":"article-journal","abstract":"Europe PMC is an archive of life sciences journal literature., Stroop-like effects of derived stimulus-stimulus relations.","container-title":"Journal of Experimental psychology. Learning, Memory, and Cognition","DOI":"10.1037/xlm0000724","ISSN":"0278-7393, 1939-1285","issue":"2","journalAbbreviation":"J Exp Psychol Learn Mem Cogn","language":"English","note":"PMID: 31192680","page":"327-349","source":"europepmc.org","title":"Stroop-like effects of derived stimulus-stimulus relations.","volume":"46","author":[{"family":"Liefooghe","given":"B"},{"family":"Hughes","given":"Sean"},{"family":"Schmidt","given":"James"},{"family":"De Houwer","given":"Jan"}],"issued":{"date-parts":[["2019",6,13]]}}}],"schema":"https://github.com/citation-style-language/schema/raw/master/csl-citation.json"} </w:instrText>
      </w:r>
      <w:r w:rsidR="003B53FF">
        <w:fldChar w:fldCharType="separate"/>
      </w:r>
      <w:r w:rsidR="003B53FF">
        <w:rPr>
          <w:noProof/>
        </w:rPr>
        <w:t>(Liefooghe et al., 2019)</w:t>
      </w:r>
      <w:r w:rsidR="003B53FF">
        <w:fldChar w:fldCharType="end"/>
      </w:r>
      <w:r w:rsidR="00AA104C" w:rsidRPr="0030678A">
        <w:t>. Given the high degree of variability and skew associated with reaction time data</w:t>
      </w:r>
      <w:r w:rsidR="00E548ED" w:rsidRPr="0030678A">
        <w:t xml:space="preserve"> </w:t>
      </w:r>
      <w:r w:rsidR="00E548ED" w:rsidRPr="0030678A">
        <w:fldChar w:fldCharType="begin"/>
      </w:r>
      <w:r w:rsidR="00E548ED" w:rsidRPr="0030678A">
        <w:instrText xml:space="preserve"> ADDIN ZOTERO_ITEM CSL_CITATION {"citationID":"qYgmF2Du","properties":{"formattedCitation":"(Ratcliff,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E548ED" w:rsidRPr="0030678A">
        <w:fldChar w:fldCharType="separate"/>
      </w:r>
      <w:r w:rsidR="00E548ED" w:rsidRPr="0030678A">
        <w:t>(Ratcliff, 1993; Whelan, 2008)</w:t>
      </w:r>
      <w:r w:rsidR="00E548ED" w:rsidRPr="0030678A">
        <w:fldChar w:fldCharType="end"/>
      </w:r>
      <w:r w:rsidR="00AA104C" w:rsidRPr="0030678A">
        <w:t>, this mean</w:t>
      </w:r>
      <w:ins w:id="7" w:author="Ian Hussey" w:date="2021-04-01T13:51:00Z">
        <w:r w:rsidR="003D5392">
          <w:t>s</w:t>
        </w:r>
      </w:ins>
      <w:r w:rsidR="00AA104C" w:rsidRPr="0030678A">
        <w:t xml:space="preserve"> that any given individual’s </w:t>
      </w:r>
      <w:r w:rsidR="00AA104C" w:rsidRPr="0030678A">
        <w:lastRenderedPageBreak/>
        <w:t xml:space="preserve">IRAP effect is likely to be poorly estimated. However, </w:t>
      </w:r>
      <w:r w:rsidR="00CB66D1" w:rsidRPr="0030678A">
        <w:t xml:space="preserve">specifically how well has not </w:t>
      </w:r>
      <w:r w:rsidR="00E548ED" w:rsidRPr="0030678A">
        <w:t xml:space="preserve">yet </w:t>
      </w:r>
      <w:r w:rsidR="00CB66D1" w:rsidRPr="0030678A">
        <w:t xml:space="preserve">been </w:t>
      </w:r>
      <w:r w:rsidR="00DE1D3F" w:rsidRPr="0030678A">
        <w:t>quantified</w:t>
      </w:r>
      <w:r w:rsidR="00CB66D1" w:rsidRPr="0030678A">
        <w:t>.</w:t>
      </w:r>
      <w:r w:rsidR="00DE1D3F" w:rsidRPr="0030678A">
        <w:t xml:space="preserve"> This study therefore uses existing data from a large number of </w:t>
      </w:r>
      <w:r w:rsidR="00F73320" w:rsidRPr="0030678A">
        <w:t xml:space="preserve">published and unpublished </w:t>
      </w:r>
      <w:r w:rsidR="00DE1D3F" w:rsidRPr="0030678A">
        <w:t xml:space="preserve">studies to estimate (1) the width of confidence intervals around IRAP </w:t>
      </w:r>
      <w:r w:rsidR="00DE1D3F" w:rsidRPr="0030678A">
        <w:rPr>
          <w:i/>
        </w:rPr>
        <w:t>D</w:t>
      </w:r>
      <w:r w:rsidR="00DE1D3F" w:rsidRPr="0030678A">
        <w:t xml:space="preserve"> scores, (2) the proportion of </w:t>
      </w:r>
      <w:r w:rsidR="00DE1D3F" w:rsidRPr="0030678A">
        <w:rPr>
          <w:i/>
        </w:rPr>
        <w:t xml:space="preserve">D </w:t>
      </w:r>
      <w:r w:rsidR="00DE1D3F" w:rsidRPr="0030678A">
        <w:t xml:space="preserve">scores that can accurately be said to differ from zero (i.e., where evidence of an IRAP effect was obtained), and (3) the proportion of </w:t>
      </w:r>
      <w:r w:rsidR="00DE1D3F" w:rsidRPr="0030678A">
        <w:rPr>
          <w:i/>
        </w:rPr>
        <w:t>D</w:t>
      </w:r>
      <w:r w:rsidR="00DE1D3F" w:rsidRPr="0030678A">
        <w:t xml:space="preserve"> scores that can be said to differ from one another (i.e., agnostic to the zero point).</w:t>
      </w:r>
    </w:p>
    <w:p w14:paraId="4FE12763" w14:textId="4082C064" w:rsidR="004902BD" w:rsidRPr="0030678A" w:rsidRDefault="00AA104C" w:rsidP="00AA104C">
      <w:pPr>
        <w:pStyle w:val="Heading1"/>
      </w:pPr>
      <w:r w:rsidRPr="0030678A">
        <w:t>Method</w:t>
      </w:r>
    </w:p>
    <w:p w14:paraId="1741BF92" w14:textId="52647863" w:rsidR="00587957" w:rsidRPr="0030678A" w:rsidRDefault="00587957" w:rsidP="00587957">
      <w:pPr>
        <w:pStyle w:val="Heading2"/>
      </w:pPr>
      <w:r w:rsidRPr="0030678A">
        <w:t>Data</w:t>
      </w:r>
    </w:p>
    <w:p w14:paraId="736B5B95" w14:textId="4AEDBBEA" w:rsidR="00EC2A3F" w:rsidRPr="0030678A" w:rsidRDefault="00EC2A3F" w:rsidP="00EC2A3F">
      <w:r w:rsidRPr="0030678A">
        <w:t xml:space="preserve">This study used all published and unpublished (file-drawer) data from my own work and that conducted in Prof Chad Drake’s </w:t>
      </w:r>
      <w:r w:rsidR="000F34F3" w:rsidRPr="0030678A">
        <w:t>research group</w:t>
      </w:r>
      <w:r w:rsidRPr="0030678A">
        <w:t xml:space="preserve">. Inclusion criteria were as follows: (1) study used at least one IRAP task, excluding variants such as MT-IRAP </w:t>
      </w:r>
      <w:r w:rsidR="0030678A" w:rsidRPr="0030678A">
        <w:fldChar w:fldCharType="begin"/>
      </w:r>
      <w:r w:rsidR="0030678A" w:rsidRPr="0030678A">
        <w:instrText xml:space="preserve"> ADDIN ZOTERO_ITEM CSL_CITATION {"citationID":"vAw5ccK1","properties":{"formattedCitation":"(Levin et al., 2010)","plainCitation":"(Levin et al., 2010)","noteIndex":0},"citationItems":[{"id":11126,"uris":["http://zotero.org/users/1687755/items/9FHBWDKM"],"uri":["http://zotero.org/users/1687755/items/9FHBWDKM"],"itemData":{"id":11126,"type":"article-journal","abstract":"The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C."},{"family":"Waltz","given":"Thomas"}],"issued":{"date-parts":[["2010"]]}}}],"schema":"https://github.com/citation-style-language/schema/raw/master/csl-citation.json"} </w:instrText>
      </w:r>
      <w:r w:rsidR="0030678A" w:rsidRPr="0030678A">
        <w:fldChar w:fldCharType="separate"/>
      </w:r>
      <w:r w:rsidR="0030678A" w:rsidRPr="0030678A">
        <w:t>(Levin et al., 2010)</w:t>
      </w:r>
      <w:r w:rsidR="0030678A" w:rsidRPr="0030678A">
        <w:fldChar w:fldCharType="end"/>
      </w:r>
      <w:r w:rsidRPr="0030678A">
        <w:t xml:space="preserve">, NL-IRAP </w:t>
      </w:r>
      <w:r w:rsidR="0030678A" w:rsidRPr="0030678A">
        <w:fldChar w:fldCharType="begin"/>
      </w:r>
      <w:r w:rsidR="0030678A" w:rsidRPr="0030678A">
        <w:instrText xml:space="preserve"> ADDIN ZOTERO_ITEM CSL_CITATION {"citationID":"KzZKz34D","properties":{"formattedCitation":"(Kavanagh et al., 2016)","plainCitation":"(Kavanagh et al., 2016)","noteIndex":0},"citationItems":[{"id":6777,"uris":["http://zotero.org/users/1687755/items/BNN2U5WG"],"uri":["http://zotero.org/users/1687755/items/BNN2U5WG"],"itemData":{"id":6777,"type":"article-journal","abstract":"This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schema":"https://github.com/citation-style-language/schema/raw/master/csl-citation.json"} </w:instrText>
      </w:r>
      <w:r w:rsidR="0030678A" w:rsidRPr="0030678A">
        <w:fldChar w:fldCharType="separate"/>
      </w:r>
      <w:r w:rsidR="0030678A" w:rsidRPr="0030678A">
        <w:t>(Kavanagh et al., 2016)</w:t>
      </w:r>
      <w:r w:rsidR="0030678A" w:rsidRPr="0030678A">
        <w:fldChar w:fldCharType="end"/>
      </w:r>
      <w:r w:rsidRPr="0030678A">
        <w:t xml:space="preserve">, or training-IRAP </w:t>
      </w:r>
      <w:r w:rsidR="0030678A" w:rsidRPr="0030678A">
        <w:fldChar w:fldCharType="begin"/>
      </w:r>
      <w:r w:rsidR="0030678A" w:rsidRPr="0030678A">
        <w:instrText xml:space="preserve"> ADDIN ZOTERO_ITEM CSL_CITATION {"citationID":"T5UNhSUB","properties":{"formattedCitation":"(Murphy et al., 2019)","plainCitation":"(Murphy et al., 2019)","noteIndex":0},"citationItems":[{"id":12620,"uris":["http://zotero.org/users/1687755/items/VMDM7KY4"],"uri":["http://zotero.org/users/1687755/items/VMDM7KY4"],"itemData":{"id":12620,"type":"article-journal","abstract":"The research used an alternating-treatments design to compare relational responding for five children with diagnosed autism spectrum disorder (ASD) in two teaching conditions. Both conditions used applied behavior analysis; one was usual tabletop teaching (TT), and one was an interactive computerized teaching program, the Teacher-Implicit Relational Assessment Programme (T-IRAP; Kilroe, Murphy, Barnes-Holmes, &amp; Barnes-Holmes, Behavioral Development Bulletin, 19(2), 60-80, 2014). Relational skills targeted were coordination (same/different), with nonarbitrary and arbitrary stimuli. Participants' relational learning outcomes were compared in terms of speed of responding and accuracy (percentage correct) in T-IRAP and TT conditions. Results showed significantly increased speed for all five participants during T-IRAP teaching across all procedures; however, accuracy was only marginally increased during T-IRAP. Pre- and posttraining comparison of participant scores on the Peabody Picture Vocabulary Test, Fourth Edition (Dunn &amp; Dunn, 2007), and the Kaufman Brief Intelligence Test (Kaufman &amp; Kaufman, 1990) was conducted. An improvement in raw scores on both measures was evident for one participant who learned complex arbitrary relations; no changes were shown for participants who learned only basic nonarbitrary relations.","container-title":"Behavior Analysis in Practice","DOI":"10.1007/s40617-018-00302-9","ISSN":"1998-1929","issue":"1","journalAbbreviation":"Behav Anal Pract","language":"eng","note":"PMID: 30918770\nPMCID: PMC6411535","page":"52-65","source":"PubMed","title":"Using the Teacher IRAP (T-IRAP) interactive computerized programme to teach complex flexible relational responding with children with diagnosed autism spectrum disorder","volume":"12","author":[{"family":"Murphy","given":"Carol"},{"family":"Lyons","given":"Keith"},{"family":"Kelly","given":"Michelle"},{"family":"Barnes-Holmes","given":"Yvonne"},{"family":"Barnes-Holmes","given":"Dermot"}],"issued":{"date-parts":[["2019",3]]}}}],"schema":"https://github.com/citation-style-language/schema/raw/master/csl-citation.json"} </w:instrText>
      </w:r>
      <w:r w:rsidR="0030678A" w:rsidRPr="0030678A">
        <w:fldChar w:fldCharType="separate"/>
      </w:r>
      <w:r w:rsidR="0030678A" w:rsidRPr="0030678A">
        <w:t>(Murphy et al., 2019)</w:t>
      </w:r>
      <w:r w:rsidR="0030678A" w:rsidRPr="0030678A">
        <w:fldChar w:fldCharType="end"/>
      </w:r>
      <w:r w:rsidRPr="0030678A">
        <w:t xml:space="preserve">; if a given study employed more than one IRAP, only data from the first IRAP each participant completed was used; and (3) trial-level </w:t>
      </w:r>
      <w:r w:rsidR="00020F95" w:rsidRPr="0030678A">
        <w:t xml:space="preserve">reaction time </w:t>
      </w:r>
      <w:r w:rsidRPr="0030678A">
        <w:t>data was available</w:t>
      </w:r>
      <w:r w:rsidR="00020F95" w:rsidRPr="0030678A">
        <w:t xml:space="preserve">. </w:t>
      </w:r>
      <w:r w:rsidR="00904297" w:rsidRPr="0030678A">
        <w:t xml:space="preserve">Data came from 13 different substantive domains: body shape, Christianity-Islam, suffering and development between countries, disgust, hunger, ideographic evaluations of friends and enemies, gender stereotypes, life and death, race, sexuality and arousal, valenced words, and shapes and colors. Some domains involved more than </w:t>
      </w:r>
      <w:r w:rsidR="00904297" w:rsidRPr="0030678A">
        <w:lastRenderedPageBreak/>
        <w:t>one IRAP, for example there were two variants of race IRAPs.</w:t>
      </w:r>
      <w:r w:rsidR="00137F70">
        <w:t xml:space="preserve"> Some of this data has been </w:t>
      </w:r>
      <w:r w:rsidR="004D2553">
        <w:t xml:space="preserve">used for different purposes in published articles elsewhere </w:t>
      </w:r>
      <w:r w:rsidR="004D2553">
        <w:fldChar w:fldCharType="begin"/>
      </w:r>
      <w:r w:rsidR="00F96C04">
        <w:instrText xml:space="preserve"> ADDIN ZOTERO_ITEM CSL_CITATION {"citationID":"42yqIzST","properties":{"formattedCitation":"(Drake et al., 2016, 2018; Finn et al., 2016; Hussey, Daly, et al., 2015)","plainCitation":"(Drake et al., 2016, 2018; Finn et al., 2016; Hussey, Daly, et al., 2015)","noteIndex":0},"citationItems":[{"id":3045,"uris":["http://zotero.org/users/1687755/items/N422MFSA"],"uri":["http://zotero.org/users/1687755/items/N422MFSA"],"itemData":{"id":3045,"type":"article-journal","container-title":"The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4D2553">
        <w:fldChar w:fldCharType="separate"/>
      </w:r>
      <w:r w:rsidR="004D2553">
        <w:rPr>
          <w:noProof/>
        </w:rPr>
        <w:t>(Drake et al., 2016, 2018; Finn et al., 2016; Hussey, Daly, et al., 2015)</w:t>
      </w:r>
      <w:r w:rsidR="004D2553">
        <w:fldChar w:fldCharType="end"/>
      </w:r>
      <w:r w:rsidR="004D2553">
        <w:t xml:space="preserve">. </w:t>
      </w:r>
    </w:p>
    <w:p w14:paraId="731B871B" w14:textId="54CBB370" w:rsidR="00587957" w:rsidRPr="0030678A" w:rsidRDefault="00587957" w:rsidP="00587957">
      <w:pPr>
        <w:pStyle w:val="Heading2"/>
      </w:pPr>
      <w:r w:rsidRPr="0030678A">
        <w:t>Participants</w:t>
      </w:r>
    </w:p>
    <w:p w14:paraId="25AFA1BC" w14:textId="5B943EAD" w:rsidR="006E27AD" w:rsidRPr="0030678A" w:rsidRDefault="006E27AD" w:rsidP="00904297">
      <w:r w:rsidRPr="0030678A">
        <w:t xml:space="preserve">Data was obtained for 889 participants. </w:t>
      </w:r>
      <w:r w:rsidR="00F94ADD" w:rsidRPr="0030678A">
        <w:t xml:space="preserve">This sample size is therefore significantly larger than the total sample size </w:t>
      </w:r>
      <w:r w:rsidR="004D09D7" w:rsidRPr="0030678A">
        <w:t xml:space="preserve">studied in </w:t>
      </w:r>
      <w:r w:rsidR="00F94ADD" w:rsidRPr="0030678A">
        <w:t xml:space="preserve">Vahey et al.’s (2015) </w:t>
      </w:r>
      <w:r w:rsidR="004D09D7" w:rsidRPr="0030678A">
        <w:t>meta-analysis of clinically relevant IRAP research, and is roughly 20 time</w:t>
      </w:r>
      <w:ins w:id="8" w:author="Ian Hussey" w:date="2021-04-01T13:52:00Z">
        <w:r w:rsidR="003D5392">
          <w:t>s</w:t>
        </w:r>
      </w:ins>
      <w:r w:rsidR="004D09D7" w:rsidRPr="0030678A">
        <w:t xml:space="preserve"> larger than the modal published IRAP study. </w:t>
      </w:r>
      <w:r w:rsidRPr="0030678A">
        <w:t xml:space="preserve">Where demographic data was available, the sample was 63.2% women, 36.6% male, and 0.2% identified using another label; </w:t>
      </w:r>
      <w:r w:rsidRPr="0030678A">
        <w:rPr>
          <w:i/>
        </w:rPr>
        <w:t>M</w:t>
      </w:r>
      <w:r w:rsidRPr="0030678A">
        <w:rPr>
          <w:rFonts w:cs="Times New Roman (Body CS)"/>
          <w:vertAlign w:val="subscript"/>
        </w:rPr>
        <w:t>age</w:t>
      </w:r>
      <w:r w:rsidRPr="0030678A">
        <w:t xml:space="preserve"> = 30.0, </w:t>
      </w:r>
      <w:r w:rsidRPr="0030678A">
        <w:rPr>
          <w:i/>
        </w:rPr>
        <w:t>SD</w:t>
      </w:r>
      <w:r w:rsidRPr="0030678A">
        <w:t xml:space="preserve"> = 5.7</w:t>
      </w:r>
      <w:r w:rsidR="004A00C9" w:rsidRPr="0030678A">
        <w:t>.</w:t>
      </w:r>
      <w:r w:rsidR="00904297" w:rsidRPr="0030678A">
        <w:t xml:space="preserve"> </w:t>
      </w:r>
      <w:r w:rsidRPr="0030678A">
        <w:t xml:space="preserve">Sample sizes for each IRAP ranged from </w:t>
      </w:r>
      <w:r w:rsidRPr="0030678A">
        <w:rPr>
          <w:i/>
        </w:rPr>
        <w:t>N</w:t>
      </w:r>
      <w:r w:rsidRPr="0030678A">
        <w:t xml:space="preserve"> = 10 to 100, </w:t>
      </w:r>
      <w:r w:rsidRPr="0030678A">
        <w:rPr>
          <w:i/>
        </w:rPr>
        <w:t>M</w:t>
      </w:r>
      <w:r w:rsidRPr="0030678A">
        <w:t xml:space="preserve"> = 35.6, </w:t>
      </w:r>
      <w:r w:rsidRPr="0030678A">
        <w:rPr>
          <w:i/>
        </w:rPr>
        <w:t>SD</w:t>
      </w:r>
      <w:r w:rsidRPr="0030678A">
        <w:t xml:space="preserve"> = 24.2. </w:t>
      </w:r>
      <w:r w:rsidR="00443F56" w:rsidRPr="0030678A">
        <w:t>All participants provided informed consent and studies were approved by the local institutional review board.</w:t>
      </w:r>
    </w:p>
    <w:p w14:paraId="4034C9ED" w14:textId="4F7CD0B1" w:rsidR="00587957" w:rsidRPr="0030678A" w:rsidRDefault="00587957" w:rsidP="00587957">
      <w:pPr>
        <w:pStyle w:val="Heading2"/>
      </w:pPr>
      <w:r w:rsidRPr="0030678A">
        <w:t>Measures</w:t>
      </w:r>
    </w:p>
    <w:p w14:paraId="4D3213D2" w14:textId="0E131E58" w:rsidR="005D0C2E" w:rsidRPr="0030678A" w:rsidRDefault="006F5B7B" w:rsidP="005D0C2E">
      <w:r w:rsidRPr="0030678A">
        <w:t xml:space="preserve">The IRAP is a computer-based reaction time task. Its procedural parameters have been discussed in great detail in many other papers </w:t>
      </w:r>
      <w:r w:rsidR="00616DAB" w:rsidRPr="0030678A">
        <w:fldChar w:fldCharType="begin"/>
      </w:r>
      <w:r w:rsidR="004D2553">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616DAB" w:rsidRPr="0030678A">
        <w:fldChar w:fldCharType="separate"/>
      </w:r>
      <w:r w:rsidR="004D2553">
        <w:t>(Barnes-Holmes et al., 2010; Hussey, Thompson, et al., 2015)</w:t>
      </w:r>
      <w:r w:rsidR="00616DAB" w:rsidRPr="0030678A">
        <w:fldChar w:fldCharType="end"/>
      </w:r>
      <w:r w:rsidRPr="0030678A">
        <w:t xml:space="preserve">, and so only a brief overview will be provided here. On each block of trials, participants are presents with images or words at the top of the screen and in the middle of the screen. Response options are presented on the bottom left and bottom right hand sides of the screen, and are mapped to the left and right </w:t>
      </w:r>
      <w:r w:rsidRPr="0030678A">
        <w:lastRenderedPageBreak/>
        <w:t xml:space="preserve">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w:t>
      </w:r>
      <w:r w:rsidR="00FF5CC2" w:rsidRPr="0030678A">
        <w:t>Following standard practice, o</w:t>
      </w:r>
      <w:r w:rsidR="00271166" w:rsidRPr="0030678A">
        <w:t>nly reaction time data from the test blocks is used in the analyses</w:t>
      </w:r>
      <w:r w:rsidR="00FF5CC2" w:rsidRPr="0030678A">
        <w:t xml:space="preserve"> (</w:t>
      </w:r>
      <w:r w:rsidR="004D2553">
        <w:t>Hussey, Thompson, et al., 2015</w:t>
      </w:r>
      <w:r w:rsidR="00FF5CC2" w:rsidRPr="0030678A">
        <w:t xml:space="preserve">). </w:t>
      </w:r>
    </w:p>
    <w:p w14:paraId="40891AE6" w14:textId="4B1CBF6D" w:rsidR="00AA104C" w:rsidRPr="0030678A" w:rsidRDefault="00AA104C" w:rsidP="00AA104C">
      <w:pPr>
        <w:pStyle w:val="Heading1"/>
      </w:pPr>
      <w:r w:rsidRPr="0030678A">
        <w:t>Results</w:t>
      </w:r>
    </w:p>
    <w:p w14:paraId="28E89656" w14:textId="07CD0CE2" w:rsidR="00C37A4A" w:rsidRPr="0030678A" w:rsidRDefault="00C37A4A" w:rsidP="00C37A4A">
      <w:pPr>
        <w:pStyle w:val="Heading2"/>
      </w:pPr>
      <w:r w:rsidRPr="0030678A">
        <w:t xml:space="preserve">Bootstrapped confidence intervals on IRAP </w:t>
      </w:r>
      <w:r w:rsidRPr="0030678A">
        <w:rPr>
          <w:i/>
        </w:rPr>
        <w:t>D</w:t>
      </w:r>
      <w:r w:rsidRPr="0030678A">
        <w:t xml:space="preserve"> scores</w:t>
      </w:r>
    </w:p>
    <w:p w14:paraId="2F4B1E0B" w14:textId="06F593B8" w:rsidR="00C37A4A" w:rsidRPr="0030678A" w:rsidRDefault="00C37A4A" w:rsidP="00C37A4A">
      <w:r w:rsidRPr="0030678A">
        <w:t xml:space="preserve">IRAP studies typically using the </w:t>
      </w:r>
      <w:r w:rsidRPr="0030678A">
        <w:rPr>
          <w:i/>
        </w:rPr>
        <w:t>D</w:t>
      </w:r>
      <w:r w:rsidRPr="0030678A">
        <w:t xml:space="preserve"> scoring method to convert each participant’s reaction times into </w:t>
      </w:r>
      <w:r w:rsidR="004B7FC2" w:rsidRPr="0030678A">
        <w:t>analyzable</w:t>
      </w:r>
      <w:r w:rsidRPr="0030678A">
        <w:t xml:space="preserve"> values. The </w:t>
      </w:r>
      <w:r w:rsidRPr="0030678A">
        <w:rPr>
          <w:i/>
        </w:rPr>
        <w:t>D</w:t>
      </w:r>
      <w:r w:rsidRPr="0030678A">
        <w:t xml:space="preserve"> score has some similarities to Cohen’s </w:t>
      </w:r>
      <w:r w:rsidRPr="004B7FC2">
        <w:rPr>
          <w:i/>
        </w:rPr>
        <w:t>d</w:t>
      </w:r>
      <w:r w:rsidRPr="0030678A">
        <w:t xml:space="preserve">, insofar as it is a trimmed and standardized difference in mean reaction time between the two block types. The specifics of the </w:t>
      </w:r>
      <w:r w:rsidRPr="0030678A">
        <w:rPr>
          <w:i/>
        </w:rPr>
        <w:t>D</w:t>
      </w:r>
      <w:r w:rsidRPr="0030678A">
        <w:t xml:space="preserve"> score have been discussed in precise detail in other publications (e.g., Barnes-Holmes et al., 2010; </w:t>
      </w:r>
      <w:r w:rsidR="00E34A13">
        <w:t>Hussey, Thompson, et al., 2015</w:t>
      </w:r>
      <w:r w:rsidRPr="0030678A">
        <w:t xml:space="preserve">), </w:t>
      </w:r>
      <w:r w:rsidRPr="0030678A">
        <w:lastRenderedPageBreak/>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30678A">
        <w:rPr>
          <w:i/>
        </w:rPr>
        <w:t>D</w:t>
      </w:r>
      <w:r w:rsidRPr="0030678A">
        <w:t xml:space="preserve"> score. </w:t>
      </w:r>
    </w:p>
    <w:p w14:paraId="4483F3C2" w14:textId="4BC81818" w:rsidR="00283DA1" w:rsidRPr="0030678A" w:rsidRDefault="00283DA1" w:rsidP="0077137A">
      <w:r w:rsidRPr="0030678A">
        <w:t xml:space="preserve">Participants are typically described as demonstrating a positive </w:t>
      </w:r>
      <w:r w:rsidRPr="0030678A">
        <w:rPr>
          <w:i/>
        </w:rPr>
        <w:t>D</w:t>
      </w:r>
      <w:r w:rsidRPr="0030678A">
        <w:t xml:space="preserve"> score if its value is descriptively above zero, and a negative </w:t>
      </w:r>
      <w:r w:rsidRPr="0030678A">
        <w:rPr>
          <w:i/>
        </w:rPr>
        <w:t>D</w:t>
      </w:r>
      <w:r w:rsidRPr="0030678A">
        <w:t xml:space="preserve"> score if it is descriptively below zero. However, it is worth noting that this breaks with the traditions of hypothesis testing that are well established within psychology: A </w:t>
      </w:r>
      <w:r w:rsidRPr="0030678A">
        <w:rPr>
          <w:i/>
        </w:rPr>
        <w:t>D</w:t>
      </w:r>
      <w:r w:rsidRPr="0030678A">
        <w:t xml:space="preserve"> score should only be described as positive if we can demonstrate that it is significantly different from zero. Depending on the width of the confidence intervals, it may be the case that even descriptively “large” </w:t>
      </w:r>
      <w:r w:rsidRPr="0030678A">
        <w:rPr>
          <w:i/>
        </w:rPr>
        <w:t>D</w:t>
      </w:r>
      <w:r w:rsidRPr="0030678A">
        <w:t xml:space="preserve"> scores are not in fact credibly different from zero. </w:t>
      </w:r>
    </w:p>
    <w:p w14:paraId="00EB020D" w14:textId="0E908BB8" w:rsidR="00C37A4A" w:rsidRPr="0030678A" w:rsidRDefault="00283DA1" w:rsidP="00283DA1">
      <w:r w:rsidRPr="0030678A">
        <w:t xml:space="preserve">In order to quantify the uncertainty around individual </w:t>
      </w:r>
      <w:r w:rsidRPr="0030678A">
        <w:rPr>
          <w:i/>
        </w:rPr>
        <w:t xml:space="preserve">D </w:t>
      </w:r>
      <w:r w:rsidRPr="0030678A">
        <w:t xml:space="preserve">scores, I therefore bootstrapped confidence intervals. </w:t>
      </w:r>
      <w:ins w:id="9" w:author="Ian Hussey" w:date="2021-04-01T17:59:00Z">
        <w:r w:rsidR="00914653">
          <w:t xml:space="preserve">Confidence intervals were calculated for each trial type, within each person, within each domain. </w:t>
        </w:r>
      </w:ins>
      <w:proofErr w:type="spellStart"/>
      <w:r w:rsidR="00C37A4A" w:rsidRPr="0030678A">
        <w:t>To</w:t>
      </w:r>
      <w:proofErr w:type="spellEnd"/>
      <w:r w:rsidR="00C37A4A" w:rsidRPr="0030678A">
        <w:t xml:space="preserve"> the best of my knowledge, no published IRAP research has calculated or reported confidence intervals on individual’s </w:t>
      </w:r>
      <w:r w:rsidR="00C37A4A" w:rsidRPr="0030678A">
        <w:rPr>
          <w:i/>
        </w:rPr>
        <w:t>D</w:t>
      </w:r>
      <w:r w:rsidR="00C37A4A" w:rsidRPr="0030678A">
        <w:t xml:space="preserve"> scores before now. </w:t>
      </w:r>
      <w:ins w:id="10" w:author="Ian Hussey" w:date="2021-04-01T17:10:00Z">
        <w:r w:rsidR="001F7F91">
          <w:t xml:space="preserve">Briefly, bootstrapping </w:t>
        </w:r>
      </w:ins>
      <w:ins w:id="11" w:author="Ian Hussey" w:date="2021-04-01T17:11:00Z">
        <w:r w:rsidR="001F7F91">
          <w:t xml:space="preserve">– or random sampling with replacement - is a resampling method </w:t>
        </w:r>
      </w:ins>
      <w:ins w:id="12" w:author="Ian Hussey" w:date="2021-04-01T17:13:00Z">
        <w:r w:rsidR="005E07F3">
          <w:t xml:space="preserve">that is often used as an alternative to </w:t>
        </w:r>
      </w:ins>
      <w:ins w:id="13" w:author="Ian Hussey" w:date="2021-04-01T17:26:00Z">
        <w:r w:rsidR="00027DBD">
          <w:t>mathematical</w:t>
        </w:r>
      </w:ins>
      <w:ins w:id="14" w:author="Ian Hussey" w:date="2021-04-01T17:13:00Z">
        <w:r w:rsidR="005E07F3">
          <w:t xml:space="preserve"> statistical inference in cases where parametric assumptions might be violated or parameters are </w:t>
        </w:r>
        <w:r w:rsidR="005E07F3">
          <w:lastRenderedPageBreak/>
          <w:t xml:space="preserve">not trivial to calculate. It is therefore </w:t>
        </w:r>
      </w:ins>
      <w:ins w:id="15" w:author="Ian Hussey" w:date="2021-04-01T17:14:00Z">
        <w:r w:rsidR="005E07F3">
          <w:t xml:space="preserve">particularly suitable for estimating confidence intervals around </w:t>
        </w:r>
        <w:r w:rsidR="005E07F3" w:rsidRPr="005E07F3">
          <w:rPr>
            <w:i/>
            <w:iCs/>
          </w:rPr>
          <w:t>D</w:t>
        </w:r>
        <w:r w:rsidR="005E07F3">
          <w:t xml:space="preserve"> scores, given that (a) the </w:t>
        </w:r>
        <w:r w:rsidR="005E07F3" w:rsidRPr="005E07F3">
          <w:rPr>
            <w:i/>
            <w:iCs/>
          </w:rPr>
          <w:t>D</w:t>
        </w:r>
        <w:r w:rsidR="005E07F3">
          <w:t xml:space="preserve"> score does not have a widely accepted method to calculate its standard error </w:t>
        </w:r>
      </w:ins>
      <w:ins w:id="16" w:author="Ian Hussey" w:date="2021-04-01T17:15:00Z">
        <w:r w:rsidR="005E07F3">
          <w:t xml:space="preserve">and (b) the distribution of reaction times used to calculate </w:t>
        </w:r>
        <w:r w:rsidR="005E07F3" w:rsidRPr="005E07F3">
          <w:rPr>
            <w:i/>
            <w:iCs/>
          </w:rPr>
          <w:t>D</w:t>
        </w:r>
        <w:r w:rsidR="005E07F3">
          <w:t xml:space="preserve"> score typically violates parametric assumptions</w:t>
        </w:r>
      </w:ins>
      <w:ins w:id="17" w:author="Ian Hussey" w:date="2021-04-01T17:14:00Z">
        <w:r w:rsidR="005E07F3">
          <w:t xml:space="preserve">. </w:t>
        </w:r>
      </w:ins>
      <w:ins w:id="18" w:author="Ian Hussey" w:date="2021-04-01T17:16:00Z">
        <w:r w:rsidR="00053C0C">
          <w:t xml:space="preserve">In this case, bootstrapping merely involved calculating </w:t>
        </w:r>
        <w:r w:rsidR="00053C0C" w:rsidRPr="00053C0C">
          <w:rPr>
            <w:i/>
            <w:iCs/>
            <w:rPrChange w:id="19" w:author="Ian Hussey" w:date="2021-04-01T17:16:00Z">
              <w:rPr/>
            </w:rPrChange>
          </w:rPr>
          <w:t>D</w:t>
        </w:r>
        <w:r w:rsidR="00053C0C">
          <w:t xml:space="preserve"> scores using random samples from the data</w:t>
        </w:r>
      </w:ins>
      <w:ins w:id="20" w:author="Ian Hussey" w:date="2021-04-01T17:17:00Z">
        <w:r w:rsidR="00053C0C">
          <w:t>,</w:t>
        </w:r>
      </w:ins>
      <w:ins w:id="21" w:author="Ian Hussey" w:date="2021-04-01T17:16:00Z">
        <w:r w:rsidR="00053C0C">
          <w:t xml:space="preserve"> with replacement</w:t>
        </w:r>
      </w:ins>
      <w:ins w:id="22" w:author="Ian Hussey" w:date="2021-04-01T17:17:00Z">
        <w:r w:rsidR="00053C0C">
          <w:t>, a large number of times.</w:t>
        </w:r>
        <w:r w:rsidR="0008532E">
          <w:t xml:space="preserve"> The resulting distribution of bootstrapped </w:t>
        </w:r>
        <w:r w:rsidR="0008532E" w:rsidRPr="0008532E">
          <w:rPr>
            <w:i/>
            <w:iCs/>
            <w:rPrChange w:id="23" w:author="Ian Hussey" w:date="2021-04-01T17:19:00Z">
              <w:rPr/>
            </w:rPrChange>
          </w:rPr>
          <w:t>D</w:t>
        </w:r>
        <w:r w:rsidR="0008532E">
          <w:t xml:space="preserve"> scores was then parameterized</w:t>
        </w:r>
      </w:ins>
      <w:ins w:id="24" w:author="Ian Hussey" w:date="2021-04-01T17:18:00Z">
        <w:r w:rsidR="0008532E">
          <w:t xml:space="preserve">. </w:t>
        </w:r>
        <w:r w:rsidR="0008532E" w:rsidRPr="003E3B9A">
          <w:rPr>
            <w:highlight w:val="yellow"/>
          </w:rPr>
          <w:t>For the primary analyses, this involved the percentile method: confidence intervals were defined as the 2.5</w:t>
        </w:r>
        <w:r w:rsidR="0008532E" w:rsidRPr="003E3B9A">
          <w:rPr>
            <w:highlight w:val="yellow"/>
            <w:vertAlign w:val="superscript"/>
            <w:rPrChange w:id="25" w:author="Ian Hussey" w:date="2021-04-01T17:18:00Z">
              <w:rPr/>
            </w:rPrChange>
          </w:rPr>
          <w:t>th</w:t>
        </w:r>
        <w:r w:rsidR="0008532E" w:rsidRPr="003E3B9A">
          <w:rPr>
            <w:highlight w:val="yellow"/>
          </w:rPr>
          <w:t xml:space="preserve"> and 97.5</w:t>
        </w:r>
        <w:r w:rsidR="0008532E" w:rsidRPr="003E3B9A">
          <w:rPr>
            <w:highlight w:val="yellow"/>
            <w:vertAlign w:val="superscript"/>
            <w:rPrChange w:id="26" w:author="Ian Hussey" w:date="2021-04-01T17:18:00Z">
              <w:rPr/>
            </w:rPrChange>
          </w:rPr>
          <w:t>th</w:t>
        </w:r>
        <w:r w:rsidR="0008532E" w:rsidRPr="003E3B9A">
          <w:rPr>
            <w:highlight w:val="yellow"/>
          </w:rPr>
          <w:t xml:space="preserve"> </w:t>
        </w:r>
      </w:ins>
      <w:ins w:id="27" w:author="Ian Hussey" w:date="2021-04-01T17:19:00Z">
        <w:r w:rsidR="0008532E" w:rsidRPr="003E3B9A">
          <w:rPr>
            <w:highlight w:val="yellow"/>
          </w:rPr>
          <w:t>percentiles of this distribution</w:t>
        </w:r>
      </w:ins>
      <w:ins w:id="28" w:author="Ian Hussey" w:date="2021-04-01T17:21:00Z">
        <w:r w:rsidR="0008532E" w:rsidRPr="003E3B9A">
          <w:rPr>
            <w:highlight w:val="yellow"/>
          </w:rPr>
          <w:t xml:space="preserve"> of </w:t>
        </w:r>
        <w:r w:rsidR="0008532E" w:rsidRPr="003E3B9A">
          <w:rPr>
            <w:i/>
            <w:iCs/>
            <w:highlight w:val="yellow"/>
            <w:rPrChange w:id="29" w:author="Ian Hussey" w:date="2021-04-01T17:21:00Z">
              <w:rPr/>
            </w:rPrChange>
          </w:rPr>
          <w:t>D</w:t>
        </w:r>
        <w:r w:rsidR="0008532E" w:rsidRPr="003E3B9A">
          <w:rPr>
            <w:highlight w:val="yellow"/>
          </w:rPr>
          <w:t xml:space="preserve"> scores estimates</w:t>
        </w:r>
      </w:ins>
      <w:ins w:id="30" w:author="Ian Hussey" w:date="2021-04-01T17:19:00Z">
        <w:r w:rsidR="0008532E" w:rsidRPr="003E3B9A">
          <w:rPr>
            <w:highlight w:val="yellow"/>
          </w:rPr>
          <w:t xml:space="preserve">. For the standard error method, which was added as a sensitivity analysis, a </w:t>
        </w:r>
      </w:ins>
      <w:ins w:id="31" w:author="Ian Hussey" w:date="2021-04-01T17:21:00Z">
        <w:r w:rsidR="0008532E" w:rsidRPr="003E3B9A">
          <w:rPr>
            <w:highlight w:val="yellow"/>
          </w:rPr>
          <w:t xml:space="preserve">the standard error of the mean </w:t>
        </w:r>
      </w:ins>
      <w:ins w:id="32" w:author="Ian Hussey" w:date="2021-04-01T17:22:00Z">
        <w:r w:rsidR="0008532E" w:rsidRPr="003E3B9A">
          <w:rPr>
            <w:highlight w:val="yellow"/>
          </w:rPr>
          <w:t xml:space="preserve">(SEM) </w:t>
        </w:r>
      </w:ins>
      <w:ins w:id="33" w:author="Ian Hussey" w:date="2021-04-01T17:21:00Z">
        <w:r w:rsidR="0008532E" w:rsidRPr="003E3B9A">
          <w:rPr>
            <w:highlight w:val="yellow"/>
          </w:rPr>
          <w:t>was calculated</w:t>
        </w:r>
      </w:ins>
      <w:ins w:id="34" w:author="Ian Hussey" w:date="2021-04-01T17:22:00Z">
        <w:r w:rsidR="0008532E" w:rsidRPr="003E3B9A">
          <w:rPr>
            <w:highlight w:val="yellow"/>
          </w:rPr>
          <w:t xml:space="preserve">, and confidence intervals were defined as </w:t>
        </w:r>
      </w:ins>
      <w:ins w:id="35" w:author="Ian Hussey" w:date="2021-04-01T17:23:00Z">
        <w:r w:rsidR="0008532E" w:rsidRPr="003E3B9A">
          <w:rPr>
            <w:highlight w:val="yellow"/>
          </w:rPr>
          <w:t xml:space="preserve">the Mean </w:t>
        </w:r>
        <w:r w:rsidR="0008532E" w:rsidRPr="003E3B9A">
          <w:rPr>
            <w:highlight w:val="yellow"/>
          </w:rPr>
          <w:t>±</w:t>
        </w:r>
        <w:r w:rsidR="0008532E" w:rsidRPr="003E3B9A">
          <w:rPr>
            <w:highlight w:val="yellow"/>
          </w:rPr>
          <w:t xml:space="preserve"> SEM*1.96</w:t>
        </w:r>
      </w:ins>
      <w:ins w:id="36" w:author="Ian Hussey" w:date="2021-04-01T17:21:00Z">
        <w:r w:rsidR="0008532E" w:rsidRPr="003E3B9A">
          <w:rPr>
            <w:highlight w:val="yellow"/>
          </w:rPr>
          <w:t xml:space="preserve">. </w:t>
        </w:r>
      </w:ins>
      <w:ins w:id="37" w:author="Ian Hussey" w:date="2021-04-01T17:24:00Z">
        <w:r w:rsidR="00A950F2" w:rsidRPr="003E3B9A">
          <w:rPr>
            <w:highlight w:val="yellow"/>
          </w:rPr>
          <w:t xml:space="preserve">For a </w:t>
        </w:r>
      </w:ins>
      <w:ins w:id="38" w:author="Ian Hussey" w:date="2021-04-01T17:26:00Z">
        <w:r w:rsidR="00A950F2" w:rsidRPr="003E3B9A">
          <w:rPr>
            <w:highlight w:val="yellow"/>
          </w:rPr>
          <w:t xml:space="preserve">boot </w:t>
        </w:r>
      </w:ins>
      <w:del w:id="39" w:author="Ian Hussey" w:date="2021-04-01T17:26:00Z">
        <w:r w:rsidR="00A950F2" w:rsidRPr="003E3B9A" w:rsidDel="00A950F2">
          <w:rPr>
            <w:highlight w:val="yellow"/>
          </w:rPr>
          <w:delText>-</w:delText>
        </w:r>
      </w:del>
      <w:ins w:id="40" w:author="Ian Hussey" w:date="2021-04-01T17:24:00Z">
        <w:r w:rsidR="00A950F2" w:rsidRPr="003E3B9A">
          <w:rPr>
            <w:highlight w:val="yellow"/>
          </w:rPr>
          <w:t>length introduction to bootstrapping see</w:t>
        </w:r>
      </w:ins>
      <w:ins w:id="41" w:author="Ian Hussey" w:date="2021-04-01T17:26:00Z">
        <w:r w:rsidR="00A950F2" w:rsidRPr="003E3B9A">
          <w:rPr>
            <w:highlight w:val="yellow"/>
          </w:rPr>
          <w:t xml:space="preserve"> for example the classical text by</w:t>
        </w:r>
      </w:ins>
      <w:ins w:id="42" w:author="Ian Hussey" w:date="2021-04-01T17:24:00Z">
        <w:r w:rsidR="00A950F2" w:rsidRPr="003E3B9A">
          <w:rPr>
            <w:highlight w:val="yellow"/>
          </w:rPr>
          <w:t xml:space="preserve"> </w:t>
        </w:r>
      </w:ins>
      <w:ins w:id="43" w:author="Ian Hussey" w:date="2021-04-01T17:25:00Z">
        <w:r w:rsidR="00A950F2" w:rsidRPr="003E3B9A">
          <w:rPr>
            <w:highlight w:val="yellow"/>
          </w:rPr>
          <w:t xml:space="preserve">Mooney et al. </w:t>
        </w:r>
      </w:ins>
      <w:r w:rsidR="00A950F2" w:rsidRPr="003E3B9A">
        <w:rPr>
          <w:highlight w:val="yellow"/>
        </w:rPr>
        <w:fldChar w:fldCharType="begin"/>
      </w:r>
      <w:r w:rsidR="00A950F2" w:rsidRPr="003E3B9A">
        <w:rPr>
          <w:highlight w:val="yellow"/>
        </w:rPr>
        <w:instrText xml:space="preserve"> ADDIN ZOTERO_ITEM CSL_CITATION {"citationID":"xA84LlFE","properties":{"formattedCitation":"(1993)","plainCitation":"(1993)","noteIndex":0},"citationItems":[{"id":12730,"uris":["http://zotero.org/users/1687755/items/P62WLPTP"],"uri":["http://zotero.org/users/1687755/items/P62WLPTP"],"itemData":{"id":12730,"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00A950F2" w:rsidRPr="003E3B9A">
        <w:rPr>
          <w:highlight w:val="yellow"/>
        </w:rPr>
        <w:fldChar w:fldCharType="separate"/>
      </w:r>
      <w:r w:rsidR="00A950F2" w:rsidRPr="003E3B9A">
        <w:rPr>
          <w:noProof/>
          <w:highlight w:val="yellow"/>
        </w:rPr>
        <w:t>(1993)</w:t>
      </w:r>
      <w:r w:rsidR="00A950F2" w:rsidRPr="003E3B9A">
        <w:rPr>
          <w:highlight w:val="yellow"/>
        </w:rPr>
        <w:fldChar w:fldCharType="end"/>
      </w:r>
      <w:r w:rsidR="00A950F2" w:rsidRPr="003E3B9A">
        <w:rPr>
          <w:highlight w:val="yellow"/>
        </w:rPr>
        <w:t>.</w:t>
      </w:r>
      <w:ins w:id="44" w:author="Ian Hussey" w:date="2021-04-01T17:24:00Z">
        <w:r w:rsidR="00A950F2">
          <w:t xml:space="preserve"> </w:t>
        </w:r>
      </w:ins>
      <w:r w:rsidR="00F3235D">
        <w:t>Bootstrapping was implemented using</w:t>
      </w:r>
      <w:r w:rsidR="00EA563F" w:rsidRPr="0030678A">
        <w:t xml:space="preserve"> the R package</w:t>
      </w:r>
      <w:r w:rsidR="00EA563F">
        <w:t xml:space="preserve"> boot </w:t>
      </w:r>
      <w:r w:rsidR="00EA563F">
        <w:fldChar w:fldCharType="begin"/>
      </w:r>
      <w:r w:rsidR="00D21C4D">
        <w:instrText xml:space="preserve"> ADDIN ZOTERO_ITEM CSL_CITATION {"citationID":"cPolker8","properties":{"formattedCitation":"(Canty &amp; Ripley, 2021)","plainCitation":"(Canty &amp; Ripley, 2021)","noteIndex":0},"citationItems":[{"id":12733,"uris":["http://zotero.org/users/1687755/items/Z6TNQX9Z"],"uri":["http://zotero.org/users/1687755/items/Z6TNQX9Z"],"itemData":{"id":12733,"type":"book","abstract":"Functions and datasets for bootstrapping from the book \"Bootstrap Methods and Their Application\" by A. C. Davison and D. V. Hinkley (1997, CUP), originally written by Angelo Canty for S.","source":"R-Packages","title":"boot: Bootstrap Functions (Originally by Angelo Canty for S)","title-short":"boot","URL":"https://CRAN.R-project.org/package=boot","version":"1.3-27","author":[{"family":"Canty","given":"Angelo"},{"family":"Ripley","given":"Brian"}],"accessed":{"date-parts":[["2021",4,1]]},"issued":{"date-parts":[["2021",2,12]]}}}],"schema":"https://github.com/citation-style-language/schema/raw/master/csl-citation.json"} </w:instrText>
      </w:r>
      <w:r w:rsidR="00EA563F">
        <w:fldChar w:fldCharType="separate"/>
      </w:r>
      <w:r w:rsidR="00D21C4D">
        <w:rPr>
          <w:noProof/>
        </w:rPr>
        <w:t>(Canty &amp; Ripley, 2021)</w:t>
      </w:r>
      <w:r w:rsidR="00EA563F">
        <w:fldChar w:fldCharType="end"/>
      </w:r>
      <w:r w:rsidR="00F3235D">
        <w:t xml:space="preserve"> and </w:t>
      </w:r>
      <w:r w:rsidR="00EA563F">
        <w:t xml:space="preserve">using </w:t>
      </w:r>
      <w:r w:rsidR="00EA563F" w:rsidRPr="0030678A">
        <w:t xml:space="preserve">2000 resamples. </w:t>
      </w:r>
      <w:commentRangeStart w:id="45"/>
      <w:r w:rsidR="00465D8D" w:rsidRPr="0030678A">
        <w:t xml:space="preserve">All R code to </w:t>
      </w:r>
      <w:commentRangeEnd w:id="45"/>
      <w:r w:rsidR="00EA563F">
        <w:rPr>
          <w:rStyle w:val="CommentReference"/>
        </w:rPr>
        <w:commentReference w:id="45"/>
      </w:r>
      <w:r w:rsidR="00465D8D" w:rsidRPr="0030678A">
        <w:t>reproduce the analyses is available on the Open Science Framework (</w:t>
      </w:r>
      <w:hyperlink r:id="rId14" w:history="1">
        <w:r w:rsidR="007F5427" w:rsidRPr="007F5427">
          <w:rPr>
            <w:rStyle w:val="Hyperlink"/>
          </w:rPr>
          <w:t>osf.io/mb4ph</w:t>
        </w:r>
      </w:hyperlink>
      <w:r w:rsidR="00465D8D" w:rsidRPr="0030678A">
        <w:t xml:space="preserve">). </w:t>
      </w:r>
    </w:p>
    <w:p w14:paraId="2D1653A3" w14:textId="0AFD6BFD" w:rsidR="00283DA1" w:rsidRPr="0030678A" w:rsidRDefault="00283DA1" w:rsidP="00283DA1">
      <w:pPr>
        <w:pStyle w:val="Heading2"/>
      </w:pPr>
      <w:r w:rsidRPr="0030678A">
        <w:t xml:space="preserve">Percentage of significant </w:t>
      </w:r>
      <w:r w:rsidRPr="0030678A">
        <w:rPr>
          <w:i/>
        </w:rPr>
        <w:t>D</w:t>
      </w:r>
      <w:r w:rsidRPr="0030678A">
        <w:t xml:space="preserve"> scores</w:t>
      </w:r>
    </w:p>
    <w:p w14:paraId="4965C724" w14:textId="478EB046" w:rsidR="001C17BF" w:rsidRPr="0030678A" w:rsidRDefault="00250801" w:rsidP="00FA528F">
      <w:r w:rsidRPr="0030678A">
        <w:t xml:space="preserve">Results </w:t>
      </w:r>
      <w:r w:rsidR="0077137A" w:rsidRPr="0030678A">
        <w:t xml:space="preserve">showed </w:t>
      </w:r>
      <w:r w:rsidRPr="0030678A">
        <w:t xml:space="preserve">that </w:t>
      </w:r>
      <w:r w:rsidR="0077137A" w:rsidRPr="0030678A">
        <w:t>only 19</w:t>
      </w:r>
      <w:r w:rsidR="00D36ABA">
        <w:t>.0</w:t>
      </w:r>
      <w:r w:rsidR="0077137A" w:rsidRPr="0030678A">
        <w:t xml:space="preserve">% of </w:t>
      </w:r>
      <w:r w:rsidR="0077137A" w:rsidRPr="0030678A">
        <w:rPr>
          <w:i/>
        </w:rPr>
        <w:t>D</w:t>
      </w:r>
      <w:r w:rsidR="0077137A" w:rsidRPr="0030678A">
        <w:t xml:space="preserve"> scores can be said to be significantly different from zero. As such, in the great majority of cases, individuals cannot be said to demonstrate an IRAP effect </w:t>
      </w:r>
      <w:r w:rsidR="00EE1D3E">
        <w:fldChar w:fldCharType="begin"/>
      </w:r>
      <w:r w:rsidR="00EE1D3E">
        <w:instrText xml:space="preserve"> ADDIN ZOTERO_ITEM CSL_CITATION {"citationID":"pPcgRjTX","properties":{"formattedCitation":"(or, by implication, a theoretical abstraction from this such as an implicit bias or a brief and immediate relational response, see Hughes et al., 2011)","plainCitation":"(or, by implication, a theoretical abstraction from this such as an implicit bias or a brief and immediate relational response, see Hughes et al., 2011)","noteIndex":0},"citationItems":[{"id":260,"uris":["http://zotero.org/users/1687755/items/FZEEB72V"],"uri":["http://zotero.org/users/1687755/items/FZEEB72V"],"itemData":{"id":260,"type":"article-journal","container-title":"The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Houwer","given":"Jan"}],"issued":{"date-parts":[["2011"]]}},"prefix":"or, by implication, a theoretical abstraction from this such as an implicit bias or a brief and immediate relational response, see "}],"schema":"https://github.com/citation-style-language/schema/raw/master/csl-citation.json"} </w:instrText>
      </w:r>
      <w:r w:rsidR="00EE1D3E">
        <w:fldChar w:fldCharType="separate"/>
      </w:r>
      <w:r w:rsidR="00EE1D3E">
        <w:rPr>
          <w:noProof/>
        </w:rPr>
        <w:t xml:space="preserve">(or, by implication, a theoretical abstraction from this such </w:t>
      </w:r>
      <w:r w:rsidR="00EE1D3E">
        <w:rPr>
          <w:noProof/>
        </w:rPr>
        <w:lastRenderedPageBreak/>
        <w:t>as an implicit bias or a brief and immediate relational response, see Hughes et al., 2011)</w:t>
      </w:r>
      <w:r w:rsidR="00EE1D3E">
        <w:fldChar w:fldCharType="end"/>
      </w:r>
      <w:r w:rsidR="0077137A" w:rsidRPr="0030678A">
        <w:t xml:space="preserve">. </w:t>
      </w:r>
      <w:r w:rsidR="00F47BD2" w:rsidRPr="0030678A">
        <w:t>This result is illustrated in Figure</w:t>
      </w:r>
      <w:r w:rsidR="00377282">
        <w:t>s</w:t>
      </w:r>
      <w:r w:rsidR="00F47BD2" w:rsidRPr="0030678A">
        <w:t xml:space="preserve"> </w:t>
      </w:r>
      <w:r w:rsidR="00EE1D3E">
        <w:t>1</w:t>
      </w:r>
      <w:r w:rsidR="00377282">
        <w:t xml:space="preserve"> and 2</w:t>
      </w:r>
      <w:r w:rsidR="00B36BCA" w:rsidRPr="0030678A">
        <w:t xml:space="preserve">. </w:t>
      </w:r>
      <w:r w:rsidR="00543AB1" w:rsidRPr="0030678A">
        <w:t>Although t</w:t>
      </w:r>
      <w:r w:rsidR="00336AC7" w:rsidRPr="0030678A">
        <w:t>here was some variation between IRAP</w:t>
      </w:r>
      <w:r w:rsidR="00C86D1C">
        <w:t>s</w:t>
      </w:r>
      <w:r w:rsidR="00336AC7" w:rsidRPr="0030678A">
        <w:t xml:space="preserve">, </w:t>
      </w:r>
      <w:r w:rsidR="00543AB1" w:rsidRPr="0030678A">
        <w:t xml:space="preserve">results demonstrated that </w:t>
      </w:r>
      <w:r w:rsidR="009D3E1B" w:rsidRPr="0030678A">
        <w:t>significant IRAP effects are consistently found only in a minority of cases</w:t>
      </w:r>
      <w:r w:rsidR="00C86D1C">
        <w:t xml:space="preserve">, </w:t>
      </w:r>
      <w:r w:rsidR="00C86D1C" w:rsidRPr="0030678A">
        <w:t>range = 11</w:t>
      </w:r>
      <w:r w:rsidR="00C86D1C">
        <w:t>.2</w:t>
      </w:r>
      <w:r w:rsidR="00C86D1C" w:rsidRPr="0030678A">
        <w:t>% to 46</w:t>
      </w:r>
      <w:r w:rsidR="00C86D1C">
        <w:t>.4</w:t>
      </w:r>
      <w:r w:rsidR="00C86D1C" w:rsidRPr="0030678A">
        <w:t xml:space="preserve">%, </w:t>
      </w:r>
      <w:r w:rsidR="00C86D1C" w:rsidRPr="0030678A">
        <w:rPr>
          <w:i/>
        </w:rPr>
        <w:t>M</w:t>
      </w:r>
      <w:r w:rsidR="00C86D1C" w:rsidRPr="0030678A">
        <w:t xml:space="preserve"> = 20</w:t>
      </w:r>
      <w:r w:rsidR="00C86D1C">
        <w:t>.4</w:t>
      </w:r>
      <w:r w:rsidR="00C86D1C" w:rsidRPr="0030678A">
        <w:t xml:space="preserve">%, </w:t>
      </w:r>
      <w:r w:rsidR="00C86D1C" w:rsidRPr="0030678A">
        <w:rPr>
          <w:i/>
        </w:rPr>
        <w:t>SD</w:t>
      </w:r>
      <w:r w:rsidR="00C86D1C" w:rsidRPr="0030678A">
        <w:t xml:space="preserve"> = </w:t>
      </w:r>
      <w:r w:rsidR="00C86D1C">
        <w:t>7.8</w:t>
      </w:r>
      <w:r w:rsidR="00C86D1C" w:rsidRPr="0030678A">
        <w:t>%</w:t>
      </w:r>
      <w:r w:rsidR="008262CC">
        <w:t>.</w:t>
      </w:r>
    </w:p>
    <w:p w14:paraId="50872FC3" w14:textId="411E05F5" w:rsidR="00B36BCA" w:rsidRDefault="00B36BCA" w:rsidP="00B36BCA">
      <w:pPr>
        <w:pStyle w:val="TableFigure"/>
        <w:rPr>
          <w:lang w:val="en-US"/>
        </w:rPr>
      </w:pPr>
      <w:r w:rsidRPr="00FD1166">
        <w:rPr>
          <w:b/>
          <w:lang w:val="en-US"/>
        </w:rPr>
        <w:t xml:space="preserve">Figure </w:t>
      </w:r>
      <w:r w:rsidR="00EE1D3E" w:rsidRPr="00FD1166">
        <w:rPr>
          <w:b/>
          <w:lang w:val="en-US"/>
        </w:rPr>
        <w:t>1</w:t>
      </w:r>
      <w:r w:rsidRPr="00FD1166">
        <w:rPr>
          <w:b/>
          <w:lang w:val="en-US"/>
        </w:rPr>
        <w:t>.</w:t>
      </w:r>
      <w:r w:rsidRPr="0030678A">
        <w:rPr>
          <w:lang w:val="en-US"/>
        </w:rPr>
        <w:t xml:space="preserve"> Bootstrapped confidence intervals around </w:t>
      </w:r>
      <w:r w:rsidRPr="004609BA">
        <w:rPr>
          <w:i/>
          <w:lang w:val="en-US"/>
        </w:rPr>
        <w:t>D</w:t>
      </w:r>
      <w:r w:rsidRPr="0030678A">
        <w:rPr>
          <w:lang w:val="en-US"/>
        </w:rPr>
        <w:t xml:space="preserve"> scores. Participants are arranged by D score magnitude.</w:t>
      </w:r>
      <w:r w:rsidR="006858A4">
        <w:rPr>
          <w:lang w:val="en-US"/>
        </w:rPr>
        <w:t xml:space="preserve"> </w:t>
      </w:r>
      <w:r w:rsidR="00290B73">
        <w:rPr>
          <w:lang w:val="en-US"/>
        </w:rPr>
        <w:t xml:space="preserve">Black points represent </w:t>
      </w:r>
      <w:r w:rsidR="00290B73" w:rsidRPr="00290B73">
        <w:rPr>
          <w:i/>
          <w:lang w:val="en-US"/>
        </w:rPr>
        <w:t>D</w:t>
      </w:r>
      <w:r w:rsidR="00290B73">
        <w:rPr>
          <w:lang w:val="en-US"/>
        </w:rPr>
        <w:t xml:space="preserve"> scores, vertical lines represent 95% CIs.</w:t>
      </w:r>
      <w:r w:rsidRPr="0030678A">
        <w:rPr>
          <w:lang w:val="en-US"/>
        </w:rPr>
        <w:t xml:space="preserve"> </w:t>
      </w:r>
      <w:r w:rsidR="00290B73">
        <w:rPr>
          <w:lang w:val="en-US"/>
        </w:rPr>
        <w:t xml:space="preserve">CIs </w:t>
      </w:r>
      <w:r w:rsidRPr="0030678A">
        <w:rPr>
          <w:lang w:val="en-US"/>
        </w:rPr>
        <w:t>that exclude zero are purple</w:t>
      </w:r>
      <w:r w:rsidR="00290B73">
        <w:rPr>
          <w:lang w:val="en-US"/>
        </w:rPr>
        <w:t xml:space="preserve"> and </w:t>
      </w:r>
      <w:r w:rsidRPr="0030678A">
        <w:rPr>
          <w:lang w:val="en-US"/>
        </w:rPr>
        <w:t>those that do not are green.</w:t>
      </w:r>
      <w:r w:rsidR="001C17BF" w:rsidRPr="0030678A">
        <w:rPr>
          <w:lang w:val="en-US"/>
        </w:rPr>
        <w:t xml:space="preserve"> </w:t>
      </w:r>
    </w:p>
    <w:p w14:paraId="37D76F7B" w14:textId="77777777" w:rsidR="00D36ABA" w:rsidRPr="0030678A" w:rsidRDefault="00D36ABA" w:rsidP="00B36BCA">
      <w:pPr>
        <w:pStyle w:val="TableFigure"/>
        <w:rPr>
          <w:lang w:val="en-US"/>
        </w:rPr>
      </w:pPr>
    </w:p>
    <w:p w14:paraId="0DDF3030" w14:textId="2AB906F5" w:rsidR="00B36BCA" w:rsidRPr="0030678A" w:rsidRDefault="00FA528F" w:rsidP="00FA528F">
      <w:pPr>
        <w:ind w:firstLine="0"/>
        <w:jc w:val="center"/>
      </w:pPr>
      <w:r>
        <w:rPr>
          <w:noProof/>
        </w:rPr>
        <w:drawing>
          <wp:inline distT="0" distB="0" distL="0" distR="0" wp14:anchorId="174CBC13" wp14:editId="65B931C3">
            <wp:extent cx="52959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1.pdf"/>
                    <pic:cNvPicPr/>
                  </pic:nvPicPr>
                  <pic:blipFill>
                    <a:blip r:embed="rId15"/>
                    <a:stretch>
                      <a:fillRect/>
                    </a:stretch>
                  </pic:blipFill>
                  <pic:spPr>
                    <a:xfrm>
                      <a:off x="0" y="0"/>
                      <a:ext cx="5295900" cy="3530600"/>
                    </a:xfrm>
                    <a:prstGeom prst="rect">
                      <a:avLst/>
                    </a:prstGeom>
                  </pic:spPr>
                </pic:pic>
              </a:graphicData>
            </a:graphic>
          </wp:inline>
        </w:drawing>
      </w:r>
    </w:p>
    <w:p w14:paraId="46178F85" w14:textId="5EDC959A" w:rsidR="004609BA" w:rsidRDefault="004609BA" w:rsidP="004609BA">
      <w:pPr>
        <w:pStyle w:val="TableFigure"/>
        <w:rPr>
          <w:lang w:val="en-US"/>
        </w:rPr>
      </w:pPr>
      <w:r w:rsidRPr="00FD1166">
        <w:rPr>
          <w:b/>
          <w:lang w:val="en-US"/>
        </w:rPr>
        <w:t>Figure 2.</w:t>
      </w:r>
      <w:r w:rsidRPr="0030678A">
        <w:rPr>
          <w:lang w:val="en-US"/>
        </w:rPr>
        <w:t xml:space="preserve"> Bootstrapped confidence intervals around </w:t>
      </w:r>
      <w:r w:rsidRPr="004609BA">
        <w:rPr>
          <w:i/>
          <w:lang w:val="en-US"/>
        </w:rPr>
        <w:t>D</w:t>
      </w:r>
      <w:r w:rsidRPr="0030678A">
        <w:rPr>
          <w:lang w:val="en-US"/>
        </w:rPr>
        <w:t xml:space="preserve"> scores</w:t>
      </w:r>
      <w:r>
        <w:rPr>
          <w:lang w:val="en-US"/>
        </w:rPr>
        <w:t>, split by IRAP</w:t>
      </w:r>
      <w:r w:rsidRPr="0030678A">
        <w:rPr>
          <w:lang w:val="en-US"/>
        </w:rPr>
        <w:t xml:space="preserve">. </w:t>
      </w:r>
    </w:p>
    <w:p w14:paraId="4F641F91" w14:textId="77777777" w:rsidR="00D36ABA" w:rsidRDefault="00D36ABA" w:rsidP="004609BA">
      <w:pPr>
        <w:pStyle w:val="TableFigure"/>
        <w:rPr>
          <w:lang w:val="en-US"/>
        </w:rPr>
      </w:pPr>
    </w:p>
    <w:p w14:paraId="589EAE09" w14:textId="7D010A6F" w:rsidR="004609BA" w:rsidRPr="0030678A" w:rsidRDefault="004609BA" w:rsidP="004609BA">
      <w:pPr>
        <w:pStyle w:val="TableFigure"/>
        <w:jc w:val="center"/>
        <w:rPr>
          <w:lang w:val="en-US"/>
        </w:rPr>
      </w:pPr>
      <w:r>
        <w:rPr>
          <w:noProof/>
          <w:lang w:val="en-US"/>
        </w:rPr>
        <w:lastRenderedPageBreak/>
        <w:drawing>
          <wp:inline distT="0" distB="0" distL="0" distR="0" wp14:anchorId="2BFA4760" wp14:editId="0F0351C9">
            <wp:extent cx="4965700" cy="7448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2.pdf"/>
                    <pic:cNvPicPr/>
                  </pic:nvPicPr>
                  <pic:blipFill>
                    <a:blip r:embed="rId16"/>
                    <a:stretch>
                      <a:fillRect/>
                    </a:stretch>
                  </pic:blipFill>
                  <pic:spPr>
                    <a:xfrm>
                      <a:off x="0" y="0"/>
                      <a:ext cx="4965700" cy="7448550"/>
                    </a:xfrm>
                    <a:prstGeom prst="rect">
                      <a:avLst/>
                    </a:prstGeom>
                  </pic:spPr>
                </pic:pic>
              </a:graphicData>
            </a:graphic>
          </wp:inline>
        </w:drawing>
      </w:r>
    </w:p>
    <w:p w14:paraId="278DE9BD" w14:textId="77777777" w:rsidR="00A338C8" w:rsidRPr="0030678A" w:rsidRDefault="00A338C8" w:rsidP="004609BA">
      <w:pPr>
        <w:ind w:firstLine="0"/>
      </w:pPr>
    </w:p>
    <w:p w14:paraId="28B95F07" w14:textId="190BF013" w:rsidR="00421BF6" w:rsidRPr="0030678A" w:rsidRDefault="00421BF6" w:rsidP="00421BF6">
      <w:pPr>
        <w:pStyle w:val="Heading2"/>
      </w:pPr>
      <w:r w:rsidRPr="0030678A">
        <w:lastRenderedPageBreak/>
        <w:t xml:space="preserve">Percent of </w:t>
      </w:r>
      <w:r w:rsidRPr="0030678A">
        <w:rPr>
          <w:i/>
        </w:rPr>
        <w:t>D</w:t>
      </w:r>
      <w:r w:rsidRPr="0030678A">
        <w:t xml:space="preserve"> scores that differ from one another </w:t>
      </w:r>
    </w:p>
    <w:p w14:paraId="2FD5D848" w14:textId="23906332" w:rsidR="00250801" w:rsidRPr="0030678A" w:rsidRDefault="002A3868" w:rsidP="00B757F5">
      <w:r w:rsidRPr="0030678A">
        <w:t>T</w:t>
      </w:r>
      <w:r w:rsidR="003B6E72" w:rsidRPr="0030678A">
        <w:t xml:space="preserve">he estimation precision of the IRAP </w:t>
      </w:r>
      <w:r w:rsidR="003B6E72" w:rsidRPr="0030678A">
        <w:rPr>
          <w:i/>
        </w:rPr>
        <w:t>D</w:t>
      </w:r>
      <w:r w:rsidR="003B6E72" w:rsidRPr="0030678A">
        <w:t xml:space="preserve"> score was also assessed by examining what proportion of randomly selected </w:t>
      </w:r>
      <w:r w:rsidR="003B6E72" w:rsidRPr="0030678A">
        <w:rPr>
          <w:i/>
        </w:rPr>
        <w:t>D</w:t>
      </w:r>
      <w:r w:rsidR="003B6E72" w:rsidRPr="0030678A">
        <w:t xml:space="preserve"> scores were significantly different from other randomly selected </w:t>
      </w:r>
      <w:r w:rsidR="003B6E72" w:rsidRPr="0030678A">
        <w:rPr>
          <w:i/>
        </w:rPr>
        <w:t>D</w:t>
      </w:r>
      <w:r w:rsidR="003B6E72" w:rsidRPr="0030678A">
        <w:t xml:space="preserve"> scores. This comparison is useful as, unlike </w:t>
      </w:r>
      <w:r w:rsidRPr="0030678A">
        <w:t>the</w:t>
      </w:r>
      <w:r w:rsidR="003B6E72" w:rsidRPr="0030678A">
        <w:t xml:space="preserve"> above analys</w:t>
      </w:r>
      <w:r w:rsidRPr="0030678A">
        <w:t>i</w:t>
      </w:r>
      <w:r w:rsidR="003B6E72" w:rsidRPr="0030678A">
        <w:t xml:space="preserve">s, it is agnostic to whether the </w:t>
      </w:r>
      <w:r w:rsidR="003B6E72" w:rsidRPr="0030678A">
        <w:rPr>
          <w:i/>
        </w:rPr>
        <w:t>D</w:t>
      </w:r>
      <w:r w:rsidR="003B6E72" w:rsidRPr="0030678A">
        <w:t xml:space="preserve"> score’s zero point is meaningful </w:t>
      </w:r>
      <w:r w:rsidR="00EF052D">
        <w:fldChar w:fldCharType="begin"/>
      </w:r>
      <w:r w:rsidR="003D5392">
        <w:instrText xml:space="preserve"> ADDIN ZOTERO_ITEM CSL_CITATION {"citationID":"6TI15AuB","properties":{"formattedCitation":"(a point originally raised by Blanton &amp; Jaccard, 2006, which is perennially raised in the discussion of how IRAP effects should be interpreted)","plainCitation":"(a point originally raised by Blanton &amp; Jaccard, 2006, which is perennially raised in the discussion of how IRAP effects should be interpreted)","noteIndex":0},"citationItems":[{"id":2487,"uris":["http://zotero.org/users/1687755/items/93I2KEZQ"],"uri":["http://zotero.org/users/1687755/items/93I2KEZQ"],"itemData":{"id":2487,"type":"article-journal","container-title":"American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psychology","volume":"61","author":[{"family":"Blanton","given":"Hart"},{"family":"Jaccard","given":"James"}],"issued":{"date-parts":[["2006"]]}},"prefix":"a point originally raised by ","suffix":", which is perennially raised in the discussion of how IRAP effects should be interpreted"}],"schema":"https://github.com/citation-style-language/schema/raw/master/csl-citation.json"} </w:instrText>
      </w:r>
      <w:r w:rsidR="00EF052D">
        <w:fldChar w:fldCharType="separate"/>
      </w:r>
      <w:r w:rsidR="003D5392">
        <w:rPr>
          <w:noProof/>
        </w:rPr>
        <w:t>(a point originally raised by Blanton &amp; Jaccard, 2006, which is perennially raised in the discussion of how IRAP effects should be interpreted)</w:t>
      </w:r>
      <w:r w:rsidR="00EF052D">
        <w:fldChar w:fldCharType="end"/>
      </w:r>
      <w:r w:rsidR="003B6E72" w:rsidRPr="0030678A">
        <w:t xml:space="preserve">. That is to say, perhaps zero is an arbitrary point to compare each </w:t>
      </w:r>
      <w:r w:rsidR="003B6E72" w:rsidRPr="00D36ABA">
        <w:rPr>
          <w:i/>
        </w:rPr>
        <w:t>D</w:t>
      </w:r>
      <w:r w:rsidR="003B6E72" w:rsidRPr="0030678A">
        <w:t xml:space="preserve"> score against, and if so perhaps it is more useful to assess what proportion of </w:t>
      </w:r>
      <w:r w:rsidR="003B6E72" w:rsidRPr="00B225A3">
        <w:rPr>
          <w:i/>
        </w:rPr>
        <w:t>D</w:t>
      </w:r>
      <w:r w:rsidR="003B6E72" w:rsidRPr="0030678A">
        <w:t xml:space="preserve"> scores are different from one-another rather than different from zero. </w:t>
      </w:r>
      <w:r w:rsidR="00995DF3" w:rsidRPr="0030678A">
        <w:t xml:space="preserve">All </w:t>
      </w:r>
      <w:r w:rsidR="00995DF3" w:rsidRPr="00B225A3">
        <w:rPr>
          <w:i/>
        </w:rPr>
        <w:t>D</w:t>
      </w:r>
      <w:r w:rsidR="00995DF3" w:rsidRPr="0030678A">
        <w:t xml:space="preserve"> scores and their confidence intervals were compared against all others via pairwise comparisons. Confidence intervals on the proportion of cases that were different were again calculated </w:t>
      </w:r>
      <w:del w:id="46" w:author="Ian Hussey" w:date="2021-04-01T16:33:00Z">
        <w:r w:rsidR="00995DF3" w:rsidRPr="0030678A" w:rsidDel="005F650D">
          <w:delText xml:space="preserve"> </w:delText>
        </w:r>
      </w:del>
      <w:r w:rsidR="00995DF3" w:rsidRPr="0030678A">
        <w:t>via bootstrapping. Results demonstrated that</w:t>
      </w:r>
      <w:r w:rsidR="005944A5">
        <w:t xml:space="preserve"> any</w:t>
      </w:r>
      <w:r w:rsidR="00995DF3" w:rsidRPr="0030678A">
        <w:t xml:space="preserve"> two randomly selected </w:t>
      </w:r>
      <w:r w:rsidR="00995DF3" w:rsidRPr="0030678A">
        <w:rPr>
          <w:i/>
        </w:rPr>
        <w:t>D</w:t>
      </w:r>
      <w:r w:rsidR="00995DF3" w:rsidRPr="0030678A">
        <w:t xml:space="preserve"> scores were significantly different from one another in </w:t>
      </w:r>
      <w:r w:rsidR="005944A5">
        <w:t>30.3</w:t>
      </w:r>
      <w:r w:rsidR="00995DF3" w:rsidRPr="0030678A">
        <w:t>%, 95% CI [</w:t>
      </w:r>
      <w:r w:rsidR="00063948">
        <w:t xml:space="preserve">29.1, </w:t>
      </w:r>
      <w:r w:rsidR="005944A5">
        <w:t>31.4</w:t>
      </w:r>
      <w:r w:rsidR="00995DF3" w:rsidRPr="0030678A">
        <w:t>] of cases.</w:t>
      </w:r>
    </w:p>
    <w:p w14:paraId="0863189A" w14:textId="017EFB93" w:rsidR="002A3868" w:rsidRPr="0030678A" w:rsidRDefault="002A3868" w:rsidP="002A3868">
      <w:pPr>
        <w:pStyle w:val="Heading2"/>
      </w:pPr>
      <w:r w:rsidRPr="0030678A">
        <w:t xml:space="preserve">Confidence </w:t>
      </w:r>
      <w:r w:rsidR="00FD1166">
        <w:t>I</w:t>
      </w:r>
      <w:r w:rsidRPr="0030678A">
        <w:t>nterval width</w:t>
      </w:r>
    </w:p>
    <w:p w14:paraId="1444AAC5" w14:textId="19430704" w:rsidR="002A3868" w:rsidRPr="0030678A" w:rsidRDefault="002A3868" w:rsidP="006B45B3">
      <w:r w:rsidRPr="0030678A">
        <w:t xml:space="preserve">This result was driven by the fact that Confidence Intervals around any given D score were very wide. Given strong skew in their distribution, it was not appropriate to describe the distribution of confidence intervals around </w:t>
      </w:r>
      <w:r w:rsidRPr="0030678A">
        <w:rPr>
          <w:i/>
        </w:rPr>
        <w:t>D</w:t>
      </w:r>
      <w:r w:rsidRPr="0030678A">
        <w:t xml:space="preserve"> scores using means or even medians. Instead, I employ the </w:t>
      </w:r>
      <w:r w:rsidR="003137F2" w:rsidRPr="003137F2">
        <w:t xml:space="preserve">Maximum A Posteriori </w:t>
      </w:r>
      <w:r w:rsidR="003137F2">
        <w:t>estimate</w:t>
      </w:r>
      <w:r w:rsidR="000C2281">
        <w:t xml:space="preserve"> </w:t>
      </w:r>
      <w:r w:rsidR="000C2281">
        <w:fldChar w:fldCharType="begin"/>
      </w:r>
      <w:r w:rsidR="000C2281">
        <w:instrText xml:space="preserve"> ADDIN ZOTERO_ITEM CSL_CITATION {"citationID":"hr0Ia2Rb","properties":{"formattedCitation":"(Makowski et al., 2019)","plainCitation":"(Makowski et al., 2019)","noteIndex":0},"citationItems":[{"id":12625,"uris":["http://zotero.org/users/1687755/items/PL2MZX2L"],"uri":["http://zotero.org/users/1687755/items/PL2MZX2L"],"itemData":{"id":12625,"type":"article-journal","abstract":"Makowski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0C2281">
        <w:fldChar w:fldCharType="separate"/>
      </w:r>
      <w:r w:rsidR="000C2281">
        <w:rPr>
          <w:noProof/>
        </w:rPr>
        <w:t>(Makowski et al., 2019)</w:t>
      </w:r>
      <w:r w:rsidR="000C2281">
        <w:fldChar w:fldCharType="end"/>
      </w:r>
      <w:r w:rsidRPr="0030678A">
        <w:t xml:space="preserve">, </w:t>
      </w:r>
      <w:r w:rsidRPr="0030678A">
        <w:lastRenderedPageBreak/>
        <w:t xml:space="preserve">which represents the most probable value in a distribution of continuous values (i.e., is akin to the mode for continuous data). Results showed that the most probable value for the width of a </w:t>
      </w:r>
      <w:r w:rsidRPr="0030678A">
        <w:rPr>
          <w:i/>
        </w:rPr>
        <w:t>D</w:t>
      </w:r>
      <w:r w:rsidRPr="0030678A">
        <w:t xml:space="preserve"> score’s confidence interval was MAP = 1.3</w:t>
      </w:r>
      <w:r w:rsidR="00C86D1C">
        <w:t>3</w:t>
      </w:r>
      <w:r w:rsidRPr="0030678A">
        <w:t>.</w:t>
      </w:r>
      <w:r w:rsidR="008262CC">
        <w:t xml:space="preserve"> </w:t>
      </w:r>
      <w:r w:rsidR="00DC612E">
        <w:t>R</w:t>
      </w:r>
      <w:r w:rsidR="00C86D1C" w:rsidRPr="0030678A">
        <w:t xml:space="preserve">esults demonstrated that </w:t>
      </w:r>
      <w:r w:rsidR="00DC612E">
        <w:t>confidence intervals</w:t>
      </w:r>
      <w:r w:rsidR="00C86D1C" w:rsidRPr="0030678A">
        <w:t xml:space="preserve"> </w:t>
      </w:r>
      <w:r w:rsidR="00DC612E">
        <w:t>were of comparable width between IRAPs</w:t>
      </w:r>
      <w:r w:rsidR="008262CC">
        <w:t xml:space="preserve">, </w:t>
      </w:r>
      <w:r w:rsidR="008262CC" w:rsidRPr="0030678A">
        <w:t xml:space="preserve">range </w:t>
      </w:r>
      <w:r w:rsidR="003F1FEB">
        <w:t xml:space="preserve">MAP </w:t>
      </w:r>
      <w:r w:rsidR="008262CC" w:rsidRPr="0030678A">
        <w:t xml:space="preserve">= </w:t>
      </w:r>
      <w:r w:rsidR="00433AF6">
        <w:t>1.0</w:t>
      </w:r>
      <w:r w:rsidR="00375D25">
        <w:t xml:space="preserve">0 to </w:t>
      </w:r>
      <w:r w:rsidR="00433AF6">
        <w:t>1.35</w:t>
      </w:r>
      <w:r w:rsidR="008262CC" w:rsidRPr="0030678A">
        <w:t xml:space="preserve">, </w:t>
      </w:r>
      <w:r w:rsidR="008262CC" w:rsidRPr="0030678A">
        <w:rPr>
          <w:i/>
        </w:rPr>
        <w:t>M</w:t>
      </w:r>
      <w:r w:rsidR="008262CC" w:rsidRPr="0030678A">
        <w:t xml:space="preserve"> = </w:t>
      </w:r>
      <w:r w:rsidR="00433AF6">
        <w:t>1.29</w:t>
      </w:r>
      <w:r w:rsidR="008262CC" w:rsidRPr="0030678A">
        <w:t xml:space="preserve">, </w:t>
      </w:r>
      <w:r w:rsidR="008262CC" w:rsidRPr="0030678A">
        <w:rPr>
          <w:i/>
        </w:rPr>
        <w:t>SD</w:t>
      </w:r>
      <w:r w:rsidR="008262CC" w:rsidRPr="0030678A">
        <w:t xml:space="preserve"> = </w:t>
      </w:r>
      <w:r w:rsidR="003F1FEB">
        <w:t>0.0</w:t>
      </w:r>
      <w:r w:rsidR="00433AF6">
        <w:t>8</w:t>
      </w:r>
      <w:r w:rsidR="008262CC" w:rsidRPr="0030678A">
        <w:t>%</w:t>
      </w:r>
      <w:r w:rsidR="00433AF6">
        <w:t>.</w:t>
      </w:r>
    </w:p>
    <w:p w14:paraId="6DC75CEC" w14:textId="190CDB4B" w:rsidR="002A3868" w:rsidRPr="0030678A" w:rsidRDefault="002A3868" w:rsidP="00480ED5">
      <w:r w:rsidRPr="0030678A">
        <w:t xml:space="preserve">It is also important to understand this confidence interval width in the context of the possible range. Although </w:t>
      </w:r>
      <w:r w:rsidRPr="0030678A">
        <w:rPr>
          <w:i/>
        </w:rPr>
        <w:t>D</w:t>
      </w:r>
      <w:r w:rsidRPr="0030678A">
        <w:t xml:space="preserve"> scores have a maximum mathematical range of -2 to 2, such extreme values are not possible with the constraints of the IRAP itself. It is therefore more useful to observe that the 95% trimmed range of all observed </w:t>
      </w:r>
      <w:r w:rsidRPr="000C2281">
        <w:rPr>
          <w:i/>
        </w:rPr>
        <w:t>D</w:t>
      </w:r>
      <w:r w:rsidRPr="0030678A">
        <w:t xml:space="preserve"> scores in the sample (i.e., the </w:t>
      </w:r>
      <w:r w:rsidRPr="00333A4A">
        <w:rPr>
          <w:color w:val="000000" w:themeColor="text1"/>
        </w:rPr>
        <w:t xml:space="preserve">range of non-outlier </w:t>
      </w:r>
      <w:r w:rsidRPr="00333A4A">
        <w:rPr>
          <w:i/>
          <w:color w:val="000000" w:themeColor="text1"/>
        </w:rPr>
        <w:t>D</w:t>
      </w:r>
      <w:r w:rsidRPr="00333A4A">
        <w:rPr>
          <w:color w:val="000000" w:themeColor="text1"/>
        </w:rPr>
        <w:t xml:space="preserve"> scores) was </w:t>
      </w:r>
      <w:r w:rsidRPr="00333A4A">
        <w:rPr>
          <w:i/>
          <w:color w:val="000000" w:themeColor="text1"/>
        </w:rPr>
        <w:t>D</w:t>
      </w:r>
      <w:r w:rsidRPr="00333A4A">
        <w:rPr>
          <w:color w:val="000000" w:themeColor="text1"/>
        </w:rPr>
        <w:t xml:space="preserve"> = -0.66 to 0.93, or a total range of 1.59. That is</w:t>
      </w:r>
      <w:r w:rsidRPr="0030678A">
        <w:t xml:space="preserve">, among the sample of 889 participants, 95% of </w:t>
      </w:r>
      <w:r w:rsidRPr="0030678A">
        <w:rPr>
          <w:i/>
        </w:rPr>
        <w:t>D</w:t>
      </w:r>
      <w:r w:rsidRPr="0030678A">
        <w:t xml:space="preserve"> scores fell within this range. As such, the most p</w:t>
      </w:r>
      <w:r w:rsidRPr="00A757AB">
        <w:rPr>
          <w:color w:val="000000" w:themeColor="text1"/>
        </w:rPr>
        <w:t>robable confidence interval width across the sample (MAP = 1.3</w:t>
      </w:r>
      <w:r w:rsidR="00753FC5" w:rsidRPr="00A757AB">
        <w:rPr>
          <w:color w:val="000000" w:themeColor="text1"/>
        </w:rPr>
        <w:t>3</w:t>
      </w:r>
      <w:r w:rsidRPr="00A757AB">
        <w:rPr>
          <w:color w:val="000000" w:themeColor="text1"/>
        </w:rPr>
        <w:t>) spans 83</w:t>
      </w:r>
      <w:r w:rsidR="003D57B1" w:rsidRPr="00A757AB">
        <w:rPr>
          <w:color w:val="000000" w:themeColor="text1"/>
        </w:rPr>
        <w:t>.8</w:t>
      </w:r>
      <w:r w:rsidRPr="00A757AB">
        <w:rPr>
          <w:color w:val="000000" w:themeColor="text1"/>
        </w:rPr>
        <w:t xml:space="preserve">% of the </w:t>
      </w:r>
      <w:r w:rsidRPr="0030678A">
        <w:t xml:space="preserve">observed range of </w:t>
      </w:r>
      <w:r w:rsidRPr="0030678A">
        <w:rPr>
          <w:i/>
        </w:rPr>
        <w:t>D</w:t>
      </w:r>
      <w:r w:rsidRPr="0030678A">
        <w:t xml:space="preserve"> scores. </w:t>
      </w:r>
    </w:p>
    <w:p w14:paraId="4F9C50B0" w14:textId="47D1BED2" w:rsidR="0093723D" w:rsidRPr="0030678A" w:rsidRDefault="00AA104C" w:rsidP="003D1C3C">
      <w:pPr>
        <w:pStyle w:val="Heading1"/>
      </w:pPr>
      <w:r w:rsidRPr="0030678A">
        <w:t>Discussion</w:t>
      </w:r>
    </w:p>
    <w:p w14:paraId="796B0F2C" w14:textId="2B35171D" w:rsidR="008229D6" w:rsidRPr="0030678A" w:rsidRDefault="00261734" w:rsidP="008229D6">
      <w:r w:rsidRPr="0030678A">
        <w:t xml:space="preserve">Results provide convergent evidence under a range of different assumptions that IRAP </w:t>
      </w:r>
      <w:r w:rsidRPr="0030678A">
        <w:rPr>
          <w:i/>
        </w:rPr>
        <w:t>D</w:t>
      </w:r>
      <w:r w:rsidRPr="0030678A">
        <w:t xml:space="preserve"> scores are very poorly estimated. A given D score’s confidence intervals are likely to be very wide (</w:t>
      </w:r>
      <w:r w:rsidR="002C0162">
        <w:t xml:space="preserve">i.e., </w:t>
      </w:r>
      <w:r w:rsidRPr="0030678A">
        <w:t xml:space="preserve">±0.66); with the result that only a small minority of </w:t>
      </w:r>
      <w:r w:rsidRPr="0030678A">
        <w:rPr>
          <w:i/>
        </w:rPr>
        <w:t>D</w:t>
      </w:r>
      <w:r w:rsidRPr="0030678A">
        <w:t xml:space="preserve"> scores actually represent evidence of IRAP effects (19%)</w:t>
      </w:r>
      <w:r w:rsidR="008A4CFA">
        <w:t xml:space="preserve"> or </w:t>
      </w:r>
      <w:r w:rsidRPr="0030678A">
        <w:t xml:space="preserve">are significantly different from </w:t>
      </w:r>
      <w:r w:rsidRPr="0030678A">
        <w:lastRenderedPageBreak/>
        <w:t xml:space="preserve">other </w:t>
      </w:r>
      <w:r w:rsidRPr="0030678A">
        <w:rPr>
          <w:i/>
        </w:rPr>
        <w:t>D</w:t>
      </w:r>
      <w:r w:rsidRPr="0030678A">
        <w:t xml:space="preserve"> scores (30%). Except in the case of extreme scores, an individual </w:t>
      </w:r>
      <w:r w:rsidRPr="0030678A">
        <w:rPr>
          <w:i/>
        </w:rPr>
        <w:t>D</w:t>
      </w:r>
      <w:r w:rsidRPr="0030678A">
        <w:t xml:space="preserve"> score is in general so poorly estimated as to allow for almost no inferences</w:t>
      </w:r>
      <w:r w:rsidR="00162507">
        <w:t xml:space="preserve"> about the individual.</w:t>
      </w:r>
      <w:r w:rsidR="00B70B48">
        <w:t xml:space="preserve"> </w:t>
      </w:r>
    </w:p>
    <w:p w14:paraId="0455756B" w14:textId="77777777" w:rsidR="00B907C2" w:rsidRDefault="008229D6" w:rsidP="00241B17">
      <w:r w:rsidRPr="0030678A">
        <w:t xml:space="preserve">This point can be illustrated with a simple example: if a participant completed an IRAP and demonstrated a </w:t>
      </w:r>
      <w:r w:rsidRPr="0030678A">
        <w:rPr>
          <w:i/>
        </w:rPr>
        <w:t>D</w:t>
      </w:r>
      <w:r w:rsidRPr="0030678A">
        <w:t xml:space="preserve"> score = 0.30, we might traditionally describe this as a positive IRAP effect. However, when the confidence intervals around </w:t>
      </w:r>
      <w:r w:rsidRPr="0030678A">
        <w:rPr>
          <w:i/>
        </w:rPr>
        <w:t>D</w:t>
      </w:r>
      <w:r w:rsidRPr="0030678A">
        <w:t xml:space="preserve"> scores are considered, we would more accurately say that the participant’s score lies somewhere in the range of </w:t>
      </w:r>
      <w:r w:rsidR="00456BAB" w:rsidRPr="0030678A">
        <w:t>very</w:t>
      </w:r>
      <w:r w:rsidRPr="0030678A">
        <w:t xml:space="preserve"> negative </w:t>
      </w:r>
      <w:r w:rsidR="001F65ED" w:rsidRPr="0030678A">
        <w:t>(</w:t>
      </w:r>
      <w:r w:rsidR="001F65ED" w:rsidRPr="0030678A">
        <w:rPr>
          <w:i/>
        </w:rPr>
        <w:t>D</w:t>
      </w:r>
      <w:r w:rsidR="001F65ED" w:rsidRPr="0030678A">
        <w:t xml:space="preserve"> = -0.</w:t>
      </w:r>
      <w:r w:rsidR="00245F9C" w:rsidRPr="0030678A">
        <w:t>41</w:t>
      </w:r>
      <w:r w:rsidR="001F65ED" w:rsidRPr="0030678A">
        <w:t xml:space="preserve">) </w:t>
      </w:r>
      <w:r w:rsidRPr="0030678A">
        <w:t xml:space="preserve">to </w:t>
      </w:r>
      <w:r w:rsidR="00456BAB" w:rsidRPr="0030678A">
        <w:t>very</w:t>
      </w:r>
      <w:r w:rsidRPr="0030678A">
        <w:t xml:space="preserve"> </w:t>
      </w:r>
      <w:r w:rsidRPr="008C4D28">
        <w:rPr>
          <w:color w:val="000000" w:themeColor="text1"/>
        </w:rPr>
        <w:t>large</w:t>
      </w:r>
      <w:r w:rsidR="001F65ED" w:rsidRPr="008C4D28">
        <w:rPr>
          <w:color w:val="000000" w:themeColor="text1"/>
        </w:rPr>
        <w:t xml:space="preserve"> (</w:t>
      </w:r>
      <w:r w:rsidR="001F65ED" w:rsidRPr="008C4D28">
        <w:rPr>
          <w:i/>
          <w:color w:val="000000" w:themeColor="text1"/>
        </w:rPr>
        <w:t>D</w:t>
      </w:r>
      <w:r w:rsidR="001F65ED" w:rsidRPr="008C4D28">
        <w:rPr>
          <w:color w:val="000000" w:themeColor="text1"/>
        </w:rPr>
        <w:t xml:space="preserve"> = 0.9</w:t>
      </w:r>
      <w:r w:rsidR="00245F9C" w:rsidRPr="008C4D28">
        <w:rPr>
          <w:color w:val="000000" w:themeColor="text1"/>
        </w:rPr>
        <w:t>1</w:t>
      </w:r>
      <w:r w:rsidR="001F65ED" w:rsidRPr="008C4D28">
        <w:rPr>
          <w:color w:val="000000" w:themeColor="text1"/>
        </w:rPr>
        <w:t>)</w:t>
      </w:r>
      <w:r w:rsidR="00E83552" w:rsidRPr="008C4D28">
        <w:rPr>
          <w:color w:val="000000" w:themeColor="text1"/>
        </w:rPr>
        <w:t xml:space="preserve"> – bearing in mind that 95% of all observed D scores fell within the range of </w:t>
      </w:r>
      <w:r w:rsidR="00E83552" w:rsidRPr="008C4D28">
        <w:rPr>
          <w:i/>
          <w:color w:val="000000" w:themeColor="text1"/>
        </w:rPr>
        <w:t>D</w:t>
      </w:r>
      <w:r w:rsidR="00E83552" w:rsidRPr="008C4D28">
        <w:rPr>
          <w:color w:val="000000" w:themeColor="text1"/>
        </w:rPr>
        <w:t xml:space="preserve"> = -0.66 to 0.93</w:t>
      </w:r>
      <w:r w:rsidR="001F65ED" w:rsidRPr="008C4D28">
        <w:rPr>
          <w:color w:val="000000" w:themeColor="text1"/>
        </w:rPr>
        <w:t>.</w:t>
      </w:r>
      <w:r w:rsidRPr="008C4D28">
        <w:rPr>
          <w:color w:val="000000" w:themeColor="text1"/>
        </w:rPr>
        <w:t xml:space="preserve"> As such, individual </w:t>
      </w:r>
      <w:r w:rsidRPr="008C4D28">
        <w:rPr>
          <w:i/>
          <w:color w:val="000000" w:themeColor="text1"/>
        </w:rPr>
        <w:t>D</w:t>
      </w:r>
      <w:r w:rsidRPr="008C4D28">
        <w:rPr>
          <w:color w:val="000000" w:themeColor="text1"/>
        </w:rPr>
        <w:t xml:space="preserve"> scores are very poorly estimated, and </w:t>
      </w:r>
      <w:r w:rsidRPr="0030678A">
        <w:t xml:space="preserve">are consistent with such a wide range of conclusions that few inferences can be made from an individual’s data. </w:t>
      </w:r>
      <w:r w:rsidR="002B38A1" w:rsidRPr="0030678A">
        <w:t>As such, t</w:t>
      </w:r>
      <w:r w:rsidR="001969ED" w:rsidRPr="0030678A">
        <w:t xml:space="preserve">he IRAP, as </w:t>
      </w:r>
      <w:r w:rsidR="002B38A1" w:rsidRPr="0030678A">
        <w:t>in its current form</w:t>
      </w:r>
      <w:r w:rsidR="001969ED" w:rsidRPr="0030678A">
        <w:t xml:space="preserve">, does not have individual </w:t>
      </w:r>
      <w:r w:rsidR="002B38A1" w:rsidRPr="0030678A">
        <w:t xml:space="preserve">(clinical) </w:t>
      </w:r>
      <w:r w:rsidR="001969ED" w:rsidRPr="0030678A">
        <w:t xml:space="preserve">utility in research or applied settings (cf. Vahey et al., 2015). </w:t>
      </w:r>
    </w:p>
    <w:p w14:paraId="14CA36F9" w14:textId="2A8325FF" w:rsidR="003E1A44" w:rsidRPr="0030678A" w:rsidRDefault="00B907C2" w:rsidP="00241B17">
      <w:r>
        <w:t xml:space="preserve">It is also worth noting that similar analyses of data from another implicit measure, the Implicit Association Test, suggests that the IRAP’s estimation precision is substantially worse than the IAT’s </w:t>
      </w:r>
      <w:r>
        <w:fldChar w:fldCharType="begin"/>
      </w:r>
      <w:r>
        <w:instrText xml:space="preserve"> ADDIN ZOTERO_ITEM CSL_CITATION {"citationID":"mSfNi9ph","properties":{"formattedCitation":"(IRAP CI width MAP = 1.32, IAT CI width MAP = 0.75: see Hussey, 2020; Klein, 2020)","plainCitation":"(IRAP CI width MAP = 1.32, IAT CI width MAP = 0.75: see Hussey, 2020; Klein, 2020)","noteIndex":0},"citationItems":[{"id":12634,"uris":["http://zotero.org/users/1687755/items/PXDYW2NY"],"uri":["http://zotero.org/users/1687755/items/PXDYW2NY"],"itemData":{"id":12634,"type":"webpage","title":"Bootstrapped Confidence Intervals around IAT D scores","URL":"https://osf.io/t6c74","author":[{"family":"Hussey","given":"Ian"}],"issued":{"date-parts":[["2020"]]}},"prefix":"IRAP CI width MAP = 1.32, IAT CI width MAP = 0.75: see "},{"id":12633,"uris":["http://zotero.org/users/1687755/items/65RTGD7M"],"uri":["http://zotero.org/users/1687755/items/65RTGD7M"],"itemData":{"id":12633,"type":"report","abstract":"Implicit association test scores are presented as point estimates. Unusually for a psychological measure, individual scores are not tested for statistical significance in standard practice. This study estimates individual confidence intervals for a large dataset of IAT scores. The intervals are large. Only half of scores are significantly different from zero. This result raises theoretical concerns about standard interpretations of the IAT.","genre":"preprint","note":"DOI: 10.31234/osf.io/5djkh","publisher":"PsyArXiv","source":"DOI.org (Crossref)","title":"Confidence Intervals on Implicit Association Test Scores Are Really Rather Large","URL":"https://osf.io/5djkh","author":[{"family":"Klein","given":"Colin"}],"accessed":{"date-parts":[["2020",6,10]]},"issued":{"date-parts":[["2020",6,3]]}}}],"schema":"https://github.com/citation-style-language/schema/raw/master/csl-citation.json"} </w:instrText>
      </w:r>
      <w:r>
        <w:fldChar w:fldCharType="separate"/>
      </w:r>
      <w:r>
        <w:rPr>
          <w:noProof/>
        </w:rPr>
        <w:t>(IRAP CI width MAP = 1.32, IAT CI width MAP = 0.75: see Hussey, 2020; Klein, 2020)</w:t>
      </w:r>
      <w:r>
        <w:fldChar w:fldCharType="end"/>
      </w:r>
      <w:r>
        <w:t>.</w:t>
      </w:r>
    </w:p>
    <w:p w14:paraId="0B42725A" w14:textId="4E5A1B14" w:rsidR="0013795D" w:rsidRPr="00E20116" w:rsidRDefault="003E1A44" w:rsidP="00E20116">
      <w:r w:rsidRPr="0030678A">
        <w:t xml:space="preserve">Notionally, the estimation of individual scores could be improved. This could take many forms, including use of more robust scoring algorithms </w:t>
      </w:r>
      <w:r w:rsidR="0077090D">
        <w:fldChar w:fldCharType="begin"/>
      </w:r>
      <w:r w:rsidR="0077090D">
        <w:instrText xml:space="preserve"> ADDIN ZOTERO_ITEM CSL_CITATION {"citationID":"SsHUUTCQ","properties":{"formattedCitation":"(De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77090D">
        <w:fldChar w:fldCharType="separate"/>
      </w:r>
      <w:r w:rsidR="0077090D">
        <w:rPr>
          <w:noProof/>
        </w:rPr>
        <w:t>(De Schryver et al., 2018)</w:t>
      </w:r>
      <w:r w:rsidR="0077090D">
        <w:fldChar w:fldCharType="end"/>
      </w:r>
      <w:r w:rsidR="0077090D">
        <w:t xml:space="preserve">, </w:t>
      </w:r>
      <w:r w:rsidRPr="0030678A">
        <w:t xml:space="preserve">improvements to the task format itself to improve the signal to noise ratio (in a </w:t>
      </w:r>
      <w:r w:rsidRPr="0030678A">
        <w:lastRenderedPageBreak/>
        <w:t>psychometric sense) and enhance stimulus control over behaviour within the task (in a behavioural sense)</w:t>
      </w:r>
      <w:r w:rsidR="003147E5" w:rsidRPr="0030678A">
        <w:t xml:space="preserve">. Estimation could also be improved by greatly lengthening the procedure by a factor of four or so, however, this may make the task unreasonably long for each participant (e.g., &gt;45 minutes). </w:t>
      </w:r>
      <w:r w:rsidR="0013795D" w:rsidRPr="0030678A">
        <w:rPr>
          <w:b/>
        </w:rPr>
        <w:br w:type="page"/>
      </w:r>
    </w:p>
    <w:p w14:paraId="58F0A1D2" w14:textId="0806E316" w:rsidR="004559D9" w:rsidRPr="0030678A" w:rsidRDefault="004559D9" w:rsidP="004559D9">
      <w:pPr>
        <w:pStyle w:val="Heading1"/>
        <w:rPr>
          <w:b w:val="0"/>
        </w:rPr>
      </w:pPr>
      <w:r w:rsidRPr="0030678A">
        <w:rPr>
          <w:b w:val="0"/>
        </w:rPr>
        <w:lastRenderedPageBreak/>
        <w:t>References</w:t>
      </w:r>
    </w:p>
    <w:p w14:paraId="52DFA6E3" w14:textId="77777777" w:rsidR="00D21C4D" w:rsidRPr="00D21C4D" w:rsidRDefault="00E20116" w:rsidP="00D21C4D">
      <w:pPr>
        <w:pStyle w:val="Bibliography"/>
        <w:rPr>
          <w:rFonts w:cs="CMU Serif Roman"/>
          <w:lang w:val="en-GB"/>
        </w:rPr>
      </w:pPr>
      <w:r>
        <w:fldChar w:fldCharType="begin"/>
      </w:r>
      <w:r w:rsidR="00D21C4D">
        <w:instrText xml:space="preserve"> ADDIN ZOTERO_BIBL {"uncited":[],"omitted":[],"custom":[]} CSL_BIBLIOGRAPHY </w:instrText>
      </w:r>
      <w:r>
        <w:fldChar w:fldCharType="separate"/>
      </w:r>
      <w:r w:rsidR="00D21C4D" w:rsidRPr="00D21C4D">
        <w:rPr>
          <w:rFonts w:cs="CMU Serif Roman"/>
          <w:lang w:val="en-GB"/>
        </w:rPr>
        <w:t xml:space="preserve">Barnes-Holmes, D., Barnes-Holmes, Y., Stewart, I., &amp; Boles, S. (2010). A sketch of the Implicit Relational Assessment Procedure (IRAP) and the Relational Elaboration and Coherence (REC) model. </w:t>
      </w:r>
      <w:r w:rsidR="00D21C4D" w:rsidRPr="00D21C4D">
        <w:rPr>
          <w:rFonts w:cs="CMU Serif Roman"/>
          <w:i/>
          <w:iCs/>
          <w:lang w:val="en-GB"/>
        </w:rPr>
        <w:t>The Psychological Record</w:t>
      </w:r>
      <w:r w:rsidR="00D21C4D" w:rsidRPr="00D21C4D">
        <w:rPr>
          <w:rFonts w:cs="CMU Serif Roman"/>
          <w:lang w:val="en-GB"/>
        </w:rPr>
        <w:t xml:space="preserve">, </w:t>
      </w:r>
      <w:r w:rsidR="00D21C4D" w:rsidRPr="00D21C4D">
        <w:rPr>
          <w:rFonts w:cs="CMU Serif Roman"/>
          <w:i/>
          <w:iCs/>
          <w:lang w:val="en-GB"/>
        </w:rPr>
        <w:t>60</w:t>
      </w:r>
      <w:r w:rsidR="00D21C4D" w:rsidRPr="00D21C4D">
        <w:rPr>
          <w:rFonts w:cs="CMU Serif Roman"/>
          <w:lang w:val="en-GB"/>
        </w:rPr>
        <w:t>, 527–542.</w:t>
      </w:r>
    </w:p>
    <w:p w14:paraId="69122602" w14:textId="77777777" w:rsidR="00D21C4D" w:rsidRPr="00D21C4D" w:rsidRDefault="00D21C4D" w:rsidP="00D21C4D">
      <w:pPr>
        <w:pStyle w:val="Bibliography"/>
        <w:rPr>
          <w:rFonts w:cs="CMU Serif Roman"/>
          <w:lang w:val="en-GB"/>
        </w:rPr>
      </w:pPr>
      <w:r w:rsidRPr="00D21C4D">
        <w:rPr>
          <w:rFonts w:cs="CMU Serif Roman"/>
          <w:lang w:val="en-GB"/>
        </w:rPr>
        <w:t xml:space="preserve">Blanton, H., &amp; Jaccard, J. (2006). Arbitrary metrics in psychology. </w:t>
      </w:r>
      <w:r w:rsidRPr="00D21C4D">
        <w:rPr>
          <w:rFonts w:cs="CMU Serif Roman"/>
          <w:i/>
          <w:iCs/>
          <w:lang w:val="en-GB"/>
        </w:rPr>
        <w:t>American Psychologist</w:t>
      </w:r>
      <w:r w:rsidRPr="00D21C4D">
        <w:rPr>
          <w:rFonts w:cs="CMU Serif Roman"/>
          <w:lang w:val="en-GB"/>
        </w:rPr>
        <w:t xml:space="preserve">, </w:t>
      </w:r>
      <w:r w:rsidRPr="00D21C4D">
        <w:rPr>
          <w:rFonts w:cs="CMU Serif Roman"/>
          <w:i/>
          <w:iCs/>
          <w:lang w:val="en-GB"/>
        </w:rPr>
        <w:t>61</w:t>
      </w:r>
      <w:r w:rsidRPr="00D21C4D">
        <w:rPr>
          <w:rFonts w:cs="CMU Serif Roman"/>
          <w:lang w:val="en-GB"/>
        </w:rPr>
        <w:t>(1), 27–41. https://doi.org/10.1037/0003-066X.61.1.27</w:t>
      </w:r>
    </w:p>
    <w:p w14:paraId="784908DE" w14:textId="77777777" w:rsidR="00D21C4D" w:rsidRPr="00D21C4D" w:rsidRDefault="00D21C4D" w:rsidP="00D21C4D">
      <w:pPr>
        <w:pStyle w:val="Bibliography"/>
        <w:rPr>
          <w:rFonts w:cs="CMU Serif Roman"/>
          <w:lang w:val="en-GB"/>
        </w:rPr>
      </w:pPr>
      <w:r w:rsidRPr="00D21C4D">
        <w:rPr>
          <w:rFonts w:cs="CMU Serif Roman"/>
          <w:lang w:val="en-GB"/>
        </w:rPr>
        <w:t xml:space="preserve">Canty, A., &amp; Ripley, B. (2021). </w:t>
      </w:r>
      <w:r w:rsidRPr="00D21C4D">
        <w:rPr>
          <w:rFonts w:cs="CMU Serif Roman"/>
          <w:i/>
          <w:iCs/>
          <w:lang w:val="en-GB"/>
        </w:rPr>
        <w:t>boot: Bootstrap Functions (Originally by Angelo Canty for S)</w:t>
      </w:r>
      <w:r w:rsidRPr="00D21C4D">
        <w:rPr>
          <w:rFonts w:cs="CMU Serif Roman"/>
          <w:lang w:val="en-GB"/>
        </w:rPr>
        <w:t xml:space="preserve"> (1.3-27) [Computer software]. https://CRAN.R-project.org/package=boot</w:t>
      </w:r>
    </w:p>
    <w:p w14:paraId="24E62D4D" w14:textId="77777777" w:rsidR="00D21C4D" w:rsidRPr="00D21C4D" w:rsidRDefault="00D21C4D" w:rsidP="00D21C4D">
      <w:pPr>
        <w:pStyle w:val="Bibliography"/>
        <w:rPr>
          <w:rFonts w:cs="CMU Serif Roman"/>
          <w:lang w:val="en-GB"/>
        </w:rPr>
      </w:pPr>
      <w:r w:rsidRPr="00D21C4D">
        <w:rPr>
          <w:rFonts w:cs="CMU Serif Roman"/>
          <w:lang w:val="en-GB"/>
        </w:rPr>
        <w:t xml:space="preserve">Dawson, D. L., Barnes-Holmes, D., Gresswell, D. M., Hart, A. J., &amp; Gore, N. J. (2009). Assessing the Implicit Beliefs of Sexual Offenders Using the Implicit Relational Assessment Procedure A First Study. </w:t>
      </w:r>
      <w:r w:rsidRPr="00D21C4D">
        <w:rPr>
          <w:rFonts w:cs="CMU Serif Roman"/>
          <w:i/>
          <w:iCs/>
          <w:lang w:val="en-GB"/>
        </w:rPr>
        <w:t>Sexual Abuse: Journal of Research and Treatment</w:t>
      </w:r>
      <w:r w:rsidRPr="00D21C4D">
        <w:rPr>
          <w:rFonts w:cs="CMU Serif Roman"/>
          <w:lang w:val="en-GB"/>
        </w:rPr>
        <w:t xml:space="preserve">, </w:t>
      </w:r>
      <w:r w:rsidRPr="00D21C4D">
        <w:rPr>
          <w:rFonts w:cs="CMU Serif Roman"/>
          <w:i/>
          <w:iCs/>
          <w:lang w:val="en-GB"/>
        </w:rPr>
        <w:t>21</w:t>
      </w:r>
      <w:r w:rsidRPr="00D21C4D">
        <w:rPr>
          <w:rFonts w:cs="CMU Serif Roman"/>
          <w:lang w:val="en-GB"/>
        </w:rPr>
        <w:t>(1), 57–75. https://doi.org/10.1177/1079063208326928</w:t>
      </w:r>
    </w:p>
    <w:p w14:paraId="2D64B82B" w14:textId="77777777" w:rsidR="00D21C4D" w:rsidRPr="00D21C4D" w:rsidRDefault="00D21C4D" w:rsidP="00D21C4D">
      <w:pPr>
        <w:pStyle w:val="Bibliography"/>
        <w:rPr>
          <w:rFonts w:cs="CMU Serif Roman"/>
          <w:lang w:val="en-GB"/>
        </w:rPr>
      </w:pPr>
      <w:r w:rsidRPr="00D21C4D">
        <w:rPr>
          <w:rFonts w:cs="CMU Serif Roman"/>
          <w:lang w:val="en-GB"/>
        </w:rPr>
        <w:t xml:space="preserve">De Schryver, M., Hussey, I., De Neve, J., Cartwright, A., &amp; Barnes-Holmes, D. (2018). The PIIRAP: An alternative scoring algorithm for the IRAP using a probabilistic semiparametric effect size measure. </w:t>
      </w:r>
      <w:r w:rsidRPr="00D21C4D">
        <w:rPr>
          <w:rFonts w:cs="CMU Serif Roman"/>
          <w:i/>
          <w:iCs/>
          <w:lang w:val="en-GB"/>
        </w:rPr>
        <w:t>Journal of Contextual Behavioral Science</w:t>
      </w:r>
      <w:r w:rsidRPr="00D21C4D">
        <w:rPr>
          <w:rFonts w:cs="CMU Serif Roman"/>
          <w:lang w:val="en-GB"/>
        </w:rPr>
        <w:t xml:space="preserve">, </w:t>
      </w:r>
      <w:r w:rsidRPr="00D21C4D">
        <w:rPr>
          <w:rFonts w:cs="CMU Serif Roman"/>
          <w:i/>
          <w:iCs/>
          <w:lang w:val="en-GB"/>
        </w:rPr>
        <w:t>7</w:t>
      </w:r>
      <w:r w:rsidRPr="00D21C4D">
        <w:rPr>
          <w:rFonts w:cs="CMU Serif Roman"/>
          <w:lang w:val="en-GB"/>
        </w:rPr>
        <w:t>, 97–103. https://doi.org/10.1016/j.jcbs.2018.01.001</w:t>
      </w:r>
    </w:p>
    <w:p w14:paraId="0BFA1142" w14:textId="77777777" w:rsidR="00D21C4D" w:rsidRPr="00D21C4D" w:rsidRDefault="00D21C4D" w:rsidP="00D21C4D">
      <w:pPr>
        <w:pStyle w:val="Bibliography"/>
        <w:rPr>
          <w:rFonts w:cs="CMU Serif Roman"/>
          <w:lang w:val="en-GB"/>
        </w:rPr>
      </w:pPr>
      <w:r w:rsidRPr="00D21C4D">
        <w:rPr>
          <w:rFonts w:cs="CMU Serif Roman"/>
          <w:lang w:val="en-GB"/>
        </w:rPr>
        <w:t xml:space="preserve">Drake, C. E., </w:t>
      </w:r>
      <w:proofErr w:type="spellStart"/>
      <w:r w:rsidRPr="00D21C4D">
        <w:rPr>
          <w:rFonts w:cs="CMU Serif Roman"/>
          <w:lang w:val="en-GB"/>
        </w:rPr>
        <w:t>Primeaux</w:t>
      </w:r>
      <w:proofErr w:type="spellEnd"/>
      <w:r w:rsidRPr="00D21C4D">
        <w:rPr>
          <w:rFonts w:cs="CMU Serif Roman"/>
          <w:lang w:val="en-GB"/>
        </w:rPr>
        <w:t xml:space="preserve">, S., &amp; Thomas, J. (2018). Comparing Implicit Gender Stereotypes Between Women and Men with the Implicit Relational Assessment </w:t>
      </w:r>
      <w:r w:rsidRPr="00D21C4D">
        <w:rPr>
          <w:rFonts w:cs="CMU Serif Roman"/>
          <w:lang w:val="en-GB"/>
        </w:rPr>
        <w:lastRenderedPageBreak/>
        <w:t xml:space="preserve">Procedure. </w:t>
      </w:r>
      <w:r w:rsidRPr="00D21C4D">
        <w:rPr>
          <w:rFonts w:cs="CMU Serif Roman"/>
          <w:i/>
          <w:iCs/>
          <w:lang w:val="en-GB"/>
        </w:rPr>
        <w:t>Gender Issues</w:t>
      </w:r>
      <w:r w:rsidRPr="00D21C4D">
        <w:rPr>
          <w:rFonts w:cs="CMU Serif Roman"/>
          <w:lang w:val="en-GB"/>
        </w:rPr>
        <w:t xml:space="preserve">, </w:t>
      </w:r>
      <w:r w:rsidRPr="00D21C4D">
        <w:rPr>
          <w:rFonts w:cs="CMU Serif Roman"/>
          <w:i/>
          <w:iCs/>
          <w:lang w:val="en-GB"/>
        </w:rPr>
        <w:t>35</w:t>
      </w:r>
      <w:r w:rsidRPr="00D21C4D">
        <w:rPr>
          <w:rFonts w:cs="CMU Serif Roman"/>
          <w:lang w:val="en-GB"/>
        </w:rPr>
        <w:t>(1), 3–20. https://doi.org/10.1007/s12147-017-9189-6</w:t>
      </w:r>
    </w:p>
    <w:p w14:paraId="1374B6F8" w14:textId="77777777" w:rsidR="00D21C4D" w:rsidRPr="00D21C4D" w:rsidRDefault="00D21C4D" w:rsidP="00D21C4D">
      <w:pPr>
        <w:pStyle w:val="Bibliography"/>
        <w:rPr>
          <w:rFonts w:cs="CMU Serif Roman"/>
          <w:lang w:val="en-GB"/>
        </w:rPr>
      </w:pPr>
      <w:r w:rsidRPr="00D21C4D">
        <w:rPr>
          <w:rFonts w:cs="CMU Serif Roman"/>
          <w:lang w:val="en-GB"/>
        </w:rPr>
        <w:t xml:space="preserve">Drake, C. E., Seymour, K. H., &amp; Habib, R. (2016). Testing the IRAP: Exploring the Reliability and Fakability of an Idiographic Approach to Interpersonal Attitudes. </w:t>
      </w:r>
      <w:r w:rsidRPr="00D21C4D">
        <w:rPr>
          <w:rFonts w:cs="CMU Serif Roman"/>
          <w:i/>
          <w:iCs/>
          <w:lang w:val="en-GB"/>
        </w:rPr>
        <w:t>The Psychological Record</w:t>
      </w:r>
      <w:r w:rsidRPr="00D21C4D">
        <w:rPr>
          <w:rFonts w:cs="CMU Serif Roman"/>
          <w:lang w:val="en-GB"/>
        </w:rPr>
        <w:t xml:space="preserve">, </w:t>
      </w:r>
      <w:r w:rsidRPr="00D21C4D">
        <w:rPr>
          <w:rFonts w:cs="CMU Serif Roman"/>
          <w:i/>
          <w:iCs/>
          <w:lang w:val="en-GB"/>
        </w:rPr>
        <w:t>66</w:t>
      </w:r>
      <w:r w:rsidRPr="00D21C4D">
        <w:rPr>
          <w:rFonts w:cs="CMU Serif Roman"/>
          <w:lang w:val="en-GB"/>
        </w:rPr>
        <w:t>(1), 153–163. https://doi.org/10.1007/s40732-015-0160-1</w:t>
      </w:r>
    </w:p>
    <w:p w14:paraId="7F9BFF16" w14:textId="77777777" w:rsidR="00D21C4D" w:rsidRPr="00D21C4D" w:rsidRDefault="00D21C4D" w:rsidP="00D21C4D">
      <w:pPr>
        <w:pStyle w:val="Bibliography"/>
        <w:rPr>
          <w:rFonts w:cs="CMU Serif Roman"/>
          <w:lang w:val="en-GB"/>
        </w:rPr>
      </w:pPr>
      <w:r w:rsidRPr="00D21C4D">
        <w:rPr>
          <w:rFonts w:cs="CMU Serif Roman"/>
          <w:lang w:val="en-GB"/>
        </w:rPr>
        <w:t xml:space="preserve">Finn, M., Barnes-Holmes, D., Hussey, I., &amp; Graddy, J. (2016). Exploring the behavioral dynamics of the implicit relational assessment procedure: The impact of three types of introductory rules. </w:t>
      </w:r>
      <w:r w:rsidRPr="00D21C4D">
        <w:rPr>
          <w:rFonts w:cs="CMU Serif Roman"/>
          <w:i/>
          <w:iCs/>
          <w:lang w:val="en-GB"/>
        </w:rPr>
        <w:t>The Psychological Record</w:t>
      </w:r>
      <w:r w:rsidRPr="00D21C4D">
        <w:rPr>
          <w:rFonts w:cs="CMU Serif Roman"/>
          <w:lang w:val="en-GB"/>
        </w:rPr>
        <w:t xml:space="preserve">, </w:t>
      </w:r>
      <w:r w:rsidRPr="00D21C4D">
        <w:rPr>
          <w:rFonts w:cs="CMU Serif Roman"/>
          <w:i/>
          <w:iCs/>
          <w:lang w:val="en-GB"/>
        </w:rPr>
        <w:t>66</w:t>
      </w:r>
      <w:r w:rsidRPr="00D21C4D">
        <w:rPr>
          <w:rFonts w:cs="CMU Serif Roman"/>
          <w:lang w:val="en-GB"/>
        </w:rPr>
        <w:t>(2), 309–321. https://doi.org/10.1007/s40732-016-0173-4</w:t>
      </w:r>
    </w:p>
    <w:p w14:paraId="1E95FBA3" w14:textId="77777777" w:rsidR="00D21C4D" w:rsidRPr="00D21C4D" w:rsidRDefault="00D21C4D" w:rsidP="00D21C4D">
      <w:pPr>
        <w:pStyle w:val="Bibliography"/>
        <w:rPr>
          <w:rFonts w:cs="CMU Serif Roman"/>
          <w:lang w:val="en-GB"/>
        </w:rPr>
      </w:pPr>
      <w:r w:rsidRPr="00D21C4D">
        <w:rPr>
          <w:rFonts w:cs="CMU Serif Roman"/>
          <w:lang w:val="en-GB"/>
        </w:rPr>
        <w:t xml:space="preserve">Greenwald, A. G., McGhee, D. E., &amp; Schwartz, J. L. (1998). Measuring individual differences in implicit cognition: The Implicit Association Test. </w:t>
      </w:r>
      <w:r w:rsidRPr="00D21C4D">
        <w:rPr>
          <w:rFonts w:cs="CMU Serif Roman"/>
          <w:i/>
          <w:iCs/>
          <w:lang w:val="en-GB"/>
        </w:rPr>
        <w:t>Journal of Personality and Social Psychology</w:t>
      </w:r>
      <w:r w:rsidRPr="00D21C4D">
        <w:rPr>
          <w:rFonts w:cs="CMU Serif Roman"/>
          <w:lang w:val="en-GB"/>
        </w:rPr>
        <w:t xml:space="preserve">, </w:t>
      </w:r>
      <w:r w:rsidRPr="00D21C4D">
        <w:rPr>
          <w:rFonts w:cs="CMU Serif Roman"/>
          <w:i/>
          <w:iCs/>
          <w:lang w:val="en-GB"/>
        </w:rPr>
        <w:t>74</w:t>
      </w:r>
      <w:r w:rsidRPr="00D21C4D">
        <w:rPr>
          <w:rFonts w:cs="CMU Serif Roman"/>
          <w:lang w:val="en-GB"/>
        </w:rPr>
        <w:t>(6), 1464–1480. https://doi.org/10.1037/0022-3514.74.6.1464</w:t>
      </w:r>
    </w:p>
    <w:p w14:paraId="7AE34D71" w14:textId="77777777" w:rsidR="00D21C4D" w:rsidRPr="00D21C4D" w:rsidRDefault="00D21C4D" w:rsidP="00D21C4D">
      <w:pPr>
        <w:pStyle w:val="Bibliography"/>
        <w:rPr>
          <w:rFonts w:cs="CMU Serif Roman"/>
          <w:lang w:val="en-GB"/>
        </w:rPr>
      </w:pPr>
      <w:r w:rsidRPr="00D21C4D">
        <w:rPr>
          <w:rFonts w:cs="CMU Serif Roman"/>
          <w:lang w:val="en-GB"/>
        </w:rPr>
        <w:t xml:space="preserve">Greenwald, A. G., Nosek, B. A., &amp; Banaji, M. R. (2003). Understanding and using the Implicit Association Test: I. An improved scoring algorithm. </w:t>
      </w:r>
      <w:r w:rsidRPr="00D21C4D">
        <w:rPr>
          <w:rFonts w:cs="CMU Serif Roman"/>
          <w:i/>
          <w:iCs/>
          <w:lang w:val="en-GB"/>
        </w:rPr>
        <w:t>Journal of Personality and Social Psychology</w:t>
      </w:r>
      <w:r w:rsidRPr="00D21C4D">
        <w:rPr>
          <w:rFonts w:cs="CMU Serif Roman"/>
          <w:lang w:val="en-GB"/>
        </w:rPr>
        <w:t xml:space="preserve">, </w:t>
      </w:r>
      <w:r w:rsidRPr="00D21C4D">
        <w:rPr>
          <w:rFonts w:cs="CMU Serif Roman"/>
          <w:i/>
          <w:iCs/>
          <w:lang w:val="en-GB"/>
        </w:rPr>
        <w:t>85</w:t>
      </w:r>
      <w:r w:rsidRPr="00D21C4D">
        <w:rPr>
          <w:rFonts w:cs="CMU Serif Roman"/>
          <w:lang w:val="en-GB"/>
        </w:rPr>
        <w:t>(2), 197–216. https://doi.org/10.1037/0022-3514.85.2.197</w:t>
      </w:r>
    </w:p>
    <w:p w14:paraId="7D1ECED9" w14:textId="77777777" w:rsidR="00D21C4D" w:rsidRPr="00D21C4D" w:rsidRDefault="00D21C4D" w:rsidP="00D21C4D">
      <w:pPr>
        <w:pStyle w:val="Bibliography"/>
        <w:rPr>
          <w:rFonts w:cs="CMU Serif Roman"/>
          <w:lang w:val="en-GB"/>
        </w:rPr>
      </w:pPr>
      <w:r w:rsidRPr="00D21C4D">
        <w:rPr>
          <w:rFonts w:cs="CMU Serif Roman"/>
          <w:lang w:val="en-GB"/>
        </w:rPr>
        <w:lastRenderedPageBreak/>
        <w:t xml:space="preserve">Hughes, S., Barnes-Holmes, D., &amp; De Houwer, J. (2011). The dominance of associative theorizing in implicit attitude research: Propositional and behavioral alternatives. </w:t>
      </w:r>
      <w:r w:rsidRPr="00D21C4D">
        <w:rPr>
          <w:rFonts w:cs="CMU Serif Roman"/>
          <w:i/>
          <w:iCs/>
          <w:lang w:val="en-GB"/>
        </w:rPr>
        <w:t>The Psychological Record</w:t>
      </w:r>
      <w:r w:rsidRPr="00D21C4D">
        <w:rPr>
          <w:rFonts w:cs="CMU Serif Roman"/>
          <w:lang w:val="en-GB"/>
        </w:rPr>
        <w:t xml:space="preserve">, </w:t>
      </w:r>
      <w:r w:rsidRPr="00D21C4D">
        <w:rPr>
          <w:rFonts w:cs="CMU Serif Roman"/>
          <w:i/>
          <w:iCs/>
          <w:lang w:val="en-GB"/>
        </w:rPr>
        <w:t>61</w:t>
      </w:r>
      <w:r w:rsidRPr="00D21C4D">
        <w:rPr>
          <w:rFonts w:cs="CMU Serif Roman"/>
          <w:lang w:val="en-GB"/>
        </w:rPr>
        <w:t>(3), 465–498.</w:t>
      </w:r>
    </w:p>
    <w:p w14:paraId="21F26321" w14:textId="77777777" w:rsidR="00D21C4D" w:rsidRPr="00D21C4D" w:rsidRDefault="00D21C4D" w:rsidP="00D21C4D">
      <w:pPr>
        <w:pStyle w:val="Bibliography"/>
        <w:rPr>
          <w:rFonts w:cs="CMU Serif Roman"/>
          <w:lang w:val="en-GB"/>
        </w:rPr>
      </w:pPr>
      <w:r w:rsidRPr="00D21C4D">
        <w:rPr>
          <w:rFonts w:cs="CMU Serif Roman"/>
          <w:lang w:val="en-GB"/>
        </w:rPr>
        <w:t xml:space="preserve">Hussey, I. (2020). </w:t>
      </w:r>
      <w:r w:rsidRPr="00D21C4D">
        <w:rPr>
          <w:rFonts w:cs="CMU Serif Roman"/>
          <w:i/>
          <w:iCs/>
          <w:lang w:val="en-GB"/>
        </w:rPr>
        <w:t>Bootstrapped Confidence Intervals around IAT D scores</w:t>
      </w:r>
      <w:r w:rsidRPr="00D21C4D">
        <w:rPr>
          <w:rFonts w:cs="CMU Serif Roman"/>
          <w:lang w:val="en-GB"/>
        </w:rPr>
        <w:t>. https://osf.io/t6c74</w:t>
      </w:r>
    </w:p>
    <w:p w14:paraId="6AD1AC0C" w14:textId="77777777" w:rsidR="00D21C4D" w:rsidRPr="00D21C4D" w:rsidRDefault="00D21C4D" w:rsidP="00D21C4D">
      <w:pPr>
        <w:pStyle w:val="Bibliography"/>
        <w:rPr>
          <w:rFonts w:cs="CMU Serif Roman"/>
          <w:lang w:val="en-GB"/>
        </w:rPr>
      </w:pPr>
      <w:r w:rsidRPr="00D21C4D">
        <w:rPr>
          <w:rFonts w:cs="CMU Serif Roman"/>
          <w:lang w:val="en-GB"/>
        </w:rPr>
        <w:t xml:space="preserve">Hussey, I., Daly, T., &amp; Barnes-Holmes, D. (2015). Life is Good, But Death Ain’t Bad Either: Counter-Intuitive Implicit Biases to Death in a Normative Population. </w:t>
      </w:r>
      <w:r w:rsidRPr="00D21C4D">
        <w:rPr>
          <w:rFonts w:cs="CMU Serif Roman"/>
          <w:i/>
          <w:iCs/>
          <w:lang w:val="en-GB"/>
        </w:rPr>
        <w:t>The Psychological Record</w:t>
      </w:r>
      <w:r w:rsidRPr="00D21C4D">
        <w:rPr>
          <w:rFonts w:cs="CMU Serif Roman"/>
          <w:lang w:val="en-GB"/>
        </w:rPr>
        <w:t xml:space="preserve">, </w:t>
      </w:r>
      <w:r w:rsidRPr="00D21C4D">
        <w:rPr>
          <w:rFonts w:cs="CMU Serif Roman"/>
          <w:i/>
          <w:iCs/>
          <w:lang w:val="en-GB"/>
        </w:rPr>
        <w:t>65</w:t>
      </w:r>
      <w:r w:rsidRPr="00D21C4D">
        <w:rPr>
          <w:rFonts w:cs="CMU Serif Roman"/>
          <w:lang w:val="en-GB"/>
        </w:rPr>
        <w:t>(4), 731–742. https://doi.org/10.1007/s40732-015-0142-3</w:t>
      </w:r>
    </w:p>
    <w:p w14:paraId="08C23802" w14:textId="77777777" w:rsidR="00D21C4D" w:rsidRPr="00D21C4D" w:rsidRDefault="00D21C4D" w:rsidP="00D21C4D">
      <w:pPr>
        <w:pStyle w:val="Bibliography"/>
        <w:rPr>
          <w:rFonts w:cs="CMU Serif Roman"/>
          <w:lang w:val="en-GB"/>
        </w:rPr>
      </w:pPr>
      <w:r w:rsidRPr="00D21C4D">
        <w:rPr>
          <w:rFonts w:cs="CMU Serif Roman"/>
          <w:lang w:val="en-GB"/>
        </w:rPr>
        <w:t xml:space="preserve">Hussey, I., Thompson, M., McEnteggart, C., Barnes-Holmes, D., &amp; Barnes-Holmes, Y. (2015). Interpreting and inverting with less cursing: A guide to interpreting IRAP data. </w:t>
      </w:r>
      <w:r w:rsidRPr="00D21C4D">
        <w:rPr>
          <w:rFonts w:cs="CMU Serif Roman"/>
          <w:i/>
          <w:iCs/>
          <w:lang w:val="en-GB"/>
        </w:rPr>
        <w:t>Journal of Contextual Behavioral Science</w:t>
      </w:r>
      <w:r w:rsidRPr="00D21C4D">
        <w:rPr>
          <w:rFonts w:cs="CMU Serif Roman"/>
          <w:lang w:val="en-GB"/>
        </w:rPr>
        <w:t xml:space="preserve">, </w:t>
      </w:r>
      <w:r w:rsidRPr="00D21C4D">
        <w:rPr>
          <w:rFonts w:cs="CMU Serif Roman"/>
          <w:i/>
          <w:iCs/>
          <w:lang w:val="en-GB"/>
        </w:rPr>
        <w:t>4</w:t>
      </w:r>
      <w:r w:rsidRPr="00D21C4D">
        <w:rPr>
          <w:rFonts w:cs="CMU Serif Roman"/>
          <w:lang w:val="en-GB"/>
        </w:rPr>
        <w:t>(3), 157–162. https://doi.org/10.1016/j.jcbs.2015.05.001</w:t>
      </w:r>
    </w:p>
    <w:p w14:paraId="1DEB4AB8" w14:textId="77777777" w:rsidR="00D21C4D" w:rsidRPr="00D21C4D" w:rsidRDefault="00D21C4D" w:rsidP="00D21C4D">
      <w:pPr>
        <w:pStyle w:val="Bibliography"/>
        <w:rPr>
          <w:rFonts w:cs="CMU Serif Roman"/>
          <w:lang w:val="en-GB"/>
        </w:rPr>
      </w:pPr>
      <w:r w:rsidRPr="00D21C4D">
        <w:rPr>
          <w:rFonts w:cs="CMU Serif Roman"/>
          <w:lang w:val="en-GB"/>
        </w:rPr>
        <w:t xml:space="preserve">Kavanagh, D., Hussey, I., McEnteggart, C., Barnes-Holmes, Y., &amp; Barnes-Holmes, D. (2016). Using the IRAP to explore natural language statements. </w:t>
      </w:r>
      <w:r w:rsidRPr="00D21C4D">
        <w:rPr>
          <w:rFonts w:cs="CMU Serif Roman"/>
          <w:i/>
          <w:iCs/>
          <w:lang w:val="en-GB"/>
        </w:rPr>
        <w:t>Journal of Contextual Behavioral Science</w:t>
      </w:r>
      <w:r w:rsidRPr="00D21C4D">
        <w:rPr>
          <w:rFonts w:cs="CMU Serif Roman"/>
          <w:lang w:val="en-GB"/>
        </w:rPr>
        <w:t xml:space="preserve">, </w:t>
      </w:r>
      <w:r w:rsidRPr="00D21C4D">
        <w:rPr>
          <w:rFonts w:cs="CMU Serif Roman"/>
          <w:i/>
          <w:iCs/>
          <w:lang w:val="en-GB"/>
        </w:rPr>
        <w:t>5</w:t>
      </w:r>
      <w:r w:rsidRPr="00D21C4D">
        <w:rPr>
          <w:rFonts w:cs="CMU Serif Roman"/>
          <w:lang w:val="en-GB"/>
        </w:rPr>
        <w:t>(4), 247–251. https://doi.org/10.1016/j.jcbs.2016.10.001</w:t>
      </w:r>
    </w:p>
    <w:p w14:paraId="669E2BD7" w14:textId="77777777" w:rsidR="00D21C4D" w:rsidRPr="00D21C4D" w:rsidRDefault="00D21C4D" w:rsidP="00D21C4D">
      <w:pPr>
        <w:pStyle w:val="Bibliography"/>
        <w:rPr>
          <w:rFonts w:cs="CMU Serif Roman"/>
          <w:lang w:val="en-GB"/>
        </w:rPr>
      </w:pPr>
      <w:r w:rsidRPr="00D21C4D">
        <w:rPr>
          <w:rFonts w:cs="CMU Serif Roman"/>
          <w:lang w:val="en-GB"/>
        </w:rPr>
        <w:t xml:space="preserve">Klein, C. (2020). </w:t>
      </w:r>
      <w:r w:rsidRPr="00D21C4D">
        <w:rPr>
          <w:rFonts w:cs="CMU Serif Roman"/>
          <w:i/>
          <w:iCs/>
          <w:lang w:val="en-GB"/>
        </w:rPr>
        <w:t>Confidence Intervals on Implicit Association Test Scores Are Really Rather Large</w:t>
      </w:r>
      <w:r w:rsidRPr="00D21C4D">
        <w:rPr>
          <w:rFonts w:cs="CMU Serif Roman"/>
          <w:lang w:val="en-GB"/>
        </w:rPr>
        <w:t xml:space="preserve"> [Preprint]. PsyArXiv. https://doi.org/10.31234/osf.io/5djkh</w:t>
      </w:r>
    </w:p>
    <w:p w14:paraId="5D04BD62" w14:textId="77777777" w:rsidR="00D21C4D" w:rsidRPr="00D21C4D" w:rsidRDefault="00D21C4D" w:rsidP="00D21C4D">
      <w:pPr>
        <w:pStyle w:val="Bibliography"/>
        <w:rPr>
          <w:rFonts w:cs="CMU Serif Roman"/>
          <w:lang w:val="en-GB"/>
        </w:rPr>
      </w:pPr>
      <w:r w:rsidRPr="00D21C4D">
        <w:rPr>
          <w:rFonts w:cs="CMU Serif Roman"/>
          <w:lang w:val="en-GB"/>
        </w:rPr>
        <w:lastRenderedPageBreak/>
        <w:t xml:space="preserve">Levin, M. E., Hayes, S. C., &amp; Waltz, T. (2010). Creating an implicit measure of cognition more suited to applied research: A test of the Mixed Trial—Implicit Relational Assessment Procedure (MT-IRAP). </w:t>
      </w:r>
      <w:r w:rsidRPr="00D21C4D">
        <w:rPr>
          <w:rFonts w:cs="CMU Serif Roman"/>
          <w:i/>
          <w:iCs/>
          <w:lang w:val="en-GB"/>
        </w:rPr>
        <w:t>International Journal of Behavioral Consultation and Therapy</w:t>
      </w:r>
      <w:r w:rsidRPr="00D21C4D">
        <w:rPr>
          <w:rFonts w:cs="CMU Serif Roman"/>
          <w:lang w:val="en-GB"/>
        </w:rPr>
        <w:t xml:space="preserve">, </w:t>
      </w:r>
      <w:r w:rsidRPr="00D21C4D">
        <w:rPr>
          <w:rFonts w:cs="CMU Serif Roman"/>
          <w:i/>
          <w:iCs/>
          <w:lang w:val="en-GB"/>
        </w:rPr>
        <w:t>6</w:t>
      </w:r>
      <w:r w:rsidRPr="00D21C4D">
        <w:rPr>
          <w:rFonts w:cs="CMU Serif Roman"/>
          <w:lang w:val="en-GB"/>
        </w:rPr>
        <w:t xml:space="preserve">(3), 245–262. </w:t>
      </w:r>
      <w:proofErr w:type="spellStart"/>
      <w:r w:rsidRPr="00D21C4D">
        <w:rPr>
          <w:rFonts w:cs="CMU Serif Roman"/>
          <w:lang w:val="en-GB"/>
        </w:rPr>
        <w:t>psyh</w:t>
      </w:r>
      <w:proofErr w:type="spellEnd"/>
      <w:r w:rsidRPr="00D21C4D">
        <w:rPr>
          <w:rFonts w:cs="CMU Serif Roman"/>
          <w:lang w:val="en-GB"/>
        </w:rPr>
        <w:t>. https://doi.org/10.1037/h0100911</w:t>
      </w:r>
    </w:p>
    <w:p w14:paraId="19E2301F" w14:textId="77777777" w:rsidR="00D21C4D" w:rsidRPr="00D21C4D" w:rsidRDefault="00D21C4D" w:rsidP="00D21C4D">
      <w:pPr>
        <w:pStyle w:val="Bibliography"/>
        <w:rPr>
          <w:rFonts w:cs="CMU Serif Roman"/>
          <w:lang w:val="en-GB"/>
        </w:rPr>
      </w:pPr>
      <w:proofErr w:type="spellStart"/>
      <w:r w:rsidRPr="00D21C4D">
        <w:rPr>
          <w:rFonts w:cs="CMU Serif Roman"/>
          <w:lang w:val="en-GB"/>
        </w:rPr>
        <w:t>Liefooghe</w:t>
      </w:r>
      <w:proofErr w:type="spellEnd"/>
      <w:r w:rsidRPr="00D21C4D">
        <w:rPr>
          <w:rFonts w:cs="CMU Serif Roman"/>
          <w:lang w:val="en-GB"/>
        </w:rPr>
        <w:t xml:space="preserve">, B., Hughes, S., Schmidt, J., &amp; De Houwer, J. (2019). Stroop-like effects of derived stimulus-stimulus relations. </w:t>
      </w:r>
      <w:r w:rsidRPr="00D21C4D">
        <w:rPr>
          <w:rFonts w:cs="CMU Serif Roman"/>
          <w:i/>
          <w:iCs/>
          <w:lang w:val="en-GB"/>
        </w:rPr>
        <w:t>Journal of Experimental Psychology. Learning, Memory, and Cognition</w:t>
      </w:r>
      <w:r w:rsidRPr="00D21C4D">
        <w:rPr>
          <w:rFonts w:cs="CMU Serif Roman"/>
          <w:lang w:val="en-GB"/>
        </w:rPr>
        <w:t xml:space="preserve">, </w:t>
      </w:r>
      <w:r w:rsidRPr="00D21C4D">
        <w:rPr>
          <w:rFonts w:cs="CMU Serif Roman"/>
          <w:i/>
          <w:iCs/>
          <w:lang w:val="en-GB"/>
        </w:rPr>
        <w:t>46</w:t>
      </w:r>
      <w:r w:rsidRPr="00D21C4D">
        <w:rPr>
          <w:rFonts w:cs="CMU Serif Roman"/>
          <w:lang w:val="en-GB"/>
        </w:rPr>
        <w:t>(2), 327–349. https://doi.org/10.1037/xlm0000724</w:t>
      </w:r>
    </w:p>
    <w:p w14:paraId="155CCEBC" w14:textId="77777777" w:rsidR="00D21C4D" w:rsidRPr="00D21C4D" w:rsidRDefault="00D21C4D" w:rsidP="00D21C4D">
      <w:pPr>
        <w:pStyle w:val="Bibliography"/>
        <w:rPr>
          <w:rFonts w:cs="CMU Serif Roman"/>
          <w:lang w:val="en-GB"/>
        </w:rPr>
      </w:pPr>
      <w:r w:rsidRPr="00D21C4D">
        <w:rPr>
          <w:rFonts w:cs="CMU Serif Roman"/>
          <w:lang w:val="en-GB"/>
        </w:rPr>
        <w:t>Makowski, D., Ben-</w:t>
      </w:r>
      <w:proofErr w:type="spellStart"/>
      <w:r w:rsidRPr="00D21C4D">
        <w:rPr>
          <w:rFonts w:cs="CMU Serif Roman"/>
          <w:lang w:val="en-GB"/>
        </w:rPr>
        <w:t>Shachar</w:t>
      </w:r>
      <w:proofErr w:type="spellEnd"/>
      <w:r w:rsidRPr="00D21C4D">
        <w:rPr>
          <w:rFonts w:cs="CMU Serif Roman"/>
          <w:lang w:val="en-GB"/>
        </w:rPr>
        <w:t xml:space="preserve">, M. S., &amp; </w:t>
      </w:r>
      <w:proofErr w:type="spellStart"/>
      <w:r w:rsidRPr="00D21C4D">
        <w:rPr>
          <w:rFonts w:cs="CMU Serif Roman"/>
          <w:lang w:val="en-GB"/>
        </w:rPr>
        <w:t>Lüdecke</w:t>
      </w:r>
      <w:proofErr w:type="spellEnd"/>
      <w:r w:rsidRPr="00D21C4D">
        <w:rPr>
          <w:rFonts w:cs="CMU Serif Roman"/>
          <w:lang w:val="en-GB"/>
        </w:rPr>
        <w:t xml:space="preserve">, D. (2019). </w:t>
      </w:r>
      <w:proofErr w:type="spellStart"/>
      <w:r w:rsidRPr="00D21C4D">
        <w:rPr>
          <w:rFonts w:cs="CMU Serif Roman"/>
          <w:lang w:val="en-GB"/>
        </w:rPr>
        <w:t>bayestestR</w:t>
      </w:r>
      <w:proofErr w:type="spellEnd"/>
      <w:r w:rsidRPr="00D21C4D">
        <w:rPr>
          <w:rFonts w:cs="CMU Serif Roman"/>
          <w:lang w:val="en-GB"/>
        </w:rPr>
        <w:t xml:space="preserve">: Describing Effects and their Uncertainty, Existence and Significance within the Bayesian Framework. </w:t>
      </w:r>
      <w:r w:rsidRPr="00D21C4D">
        <w:rPr>
          <w:rFonts w:cs="CMU Serif Roman"/>
          <w:i/>
          <w:iCs/>
          <w:lang w:val="en-GB"/>
        </w:rPr>
        <w:t>Journal of Open Source Software</w:t>
      </w:r>
      <w:r w:rsidRPr="00D21C4D">
        <w:rPr>
          <w:rFonts w:cs="CMU Serif Roman"/>
          <w:lang w:val="en-GB"/>
        </w:rPr>
        <w:t xml:space="preserve">, </w:t>
      </w:r>
      <w:r w:rsidRPr="00D21C4D">
        <w:rPr>
          <w:rFonts w:cs="CMU Serif Roman"/>
          <w:i/>
          <w:iCs/>
          <w:lang w:val="en-GB"/>
        </w:rPr>
        <w:t>4</w:t>
      </w:r>
      <w:r w:rsidRPr="00D21C4D">
        <w:rPr>
          <w:rFonts w:cs="CMU Serif Roman"/>
          <w:lang w:val="en-GB"/>
        </w:rPr>
        <w:t>(40), 1541. https://doi.org/10.21105/joss.01541</w:t>
      </w:r>
    </w:p>
    <w:p w14:paraId="2473C1FD" w14:textId="77777777" w:rsidR="00D21C4D" w:rsidRPr="00D21C4D" w:rsidRDefault="00D21C4D" w:rsidP="00D21C4D">
      <w:pPr>
        <w:pStyle w:val="Bibliography"/>
        <w:rPr>
          <w:rFonts w:cs="CMU Serif Roman"/>
          <w:lang w:val="en-GB"/>
        </w:rPr>
      </w:pPr>
      <w:r w:rsidRPr="00D21C4D">
        <w:rPr>
          <w:rFonts w:cs="CMU Serif Roman"/>
          <w:lang w:val="en-GB"/>
        </w:rPr>
        <w:t xml:space="preserve">Mooney, C. Z., Mooney, C. F., Mooney, C. L., Duval, R. D., &amp; Duvall, R. (1993). </w:t>
      </w:r>
      <w:r w:rsidRPr="00D21C4D">
        <w:rPr>
          <w:rFonts w:cs="CMU Serif Roman"/>
          <w:i/>
          <w:iCs/>
          <w:lang w:val="en-GB"/>
        </w:rPr>
        <w:t>Bootstrapping: A nonparametric approach to statistical inference</w:t>
      </w:r>
      <w:r w:rsidRPr="00D21C4D">
        <w:rPr>
          <w:rFonts w:cs="CMU Serif Roman"/>
          <w:lang w:val="en-GB"/>
        </w:rPr>
        <w:t>. sage.</w:t>
      </w:r>
    </w:p>
    <w:p w14:paraId="07E5C986" w14:textId="77777777" w:rsidR="00D21C4D" w:rsidRPr="00D21C4D" w:rsidRDefault="00D21C4D" w:rsidP="00D21C4D">
      <w:pPr>
        <w:pStyle w:val="Bibliography"/>
        <w:rPr>
          <w:rFonts w:cs="CMU Serif Roman"/>
          <w:lang w:val="en-GB"/>
        </w:rPr>
      </w:pPr>
      <w:r w:rsidRPr="00D21C4D">
        <w:rPr>
          <w:rFonts w:cs="CMU Serif Roman"/>
          <w:lang w:val="en-GB"/>
        </w:rPr>
        <w:t xml:space="preserve">Murphy, C., Lyons, K., Kelly, M., Barnes-Holmes, Y., &amp; Barnes-Holmes, D. (2019). Using the Teacher IRAP (T-IRAP) interactive computerized programme to teach complex flexible relational responding with children with diagnosed autism </w:t>
      </w:r>
      <w:r w:rsidRPr="00D21C4D">
        <w:rPr>
          <w:rFonts w:cs="CMU Serif Roman"/>
          <w:lang w:val="en-GB"/>
        </w:rPr>
        <w:lastRenderedPageBreak/>
        <w:t xml:space="preserve">spectrum disorder. </w:t>
      </w:r>
      <w:r w:rsidRPr="00D21C4D">
        <w:rPr>
          <w:rFonts w:cs="CMU Serif Roman"/>
          <w:i/>
          <w:iCs/>
          <w:lang w:val="en-GB"/>
        </w:rPr>
        <w:t>Behavior Analysis in Practice</w:t>
      </w:r>
      <w:r w:rsidRPr="00D21C4D">
        <w:rPr>
          <w:rFonts w:cs="CMU Serif Roman"/>
          <w:lang w:val="en-GB"/>
        </w:rPr>
        <w:t xml:space="preserve">, </w:t>
      </w:r>
      <w:r w:rsidRPr="00D21C4D">
        <w:rPr>
          <w:rFonts w:cs="CMU Serif Roman"/>
          <w:i/>
          <w:iCs/>
          <w:lang w:val="en-GB"/>
        </w:rPr>
        <w:t>12</w:t>
      </w:r>
      <w:r w:rsidRPr="00D21C4D">
        <w:rPr>
          <w:rFonts w:cs="CMU Serif Roman"/>
          <w:lang w:val="en-GB"/>
        </w:rPr>
        <w:t>(1), 52–65. https://doi.org/10.1007/s40617-018-00302-9</w:t>
      </w:r>
    </w:p>
    <w:p w14:paraId="1570DF84" w14:textId="77777777" w:rsidR="00D21C4D" w:rsidRPr="00D21C4D" w:rsidRDefault="00D21C4D" w:rsidP="00D21C4D">
      <w:pPr>
        <w:pStyle w:val="Bibliography"/>
        <w:rPr>
          <w:rFonts w:cs="CMU Serif Roman"/>
          <w:lang w:val="en-GB"/>
        </w:rPr>
      </w:pPr>
      <w:r w:rsidRPr="00D21C4D">
        <w:rPr>
          <w:rFonts w:cs="CMU Serif Roman"/>
          <w:lang w:val="en-GB"/>
        </w:rPr>
        <w:t xml:space="preserve">Perez, W. F., de Almeida, J. H., de Rose, J. C., </w:t>
      </w:r>
      <w:proofErr w:type="spellStart"/>
      <w:r w:rsidRPr="00D21C4D">
        <w:rPr>
          <w:rFonts w:cs="CMU Serif Roman"/>
          <w:lang w:val="en-GB"/>
        </w:rPr>
        <w:t>Dorigon</w:t>
      </w:r>
      <w:proofErr w:type="spellEnd"/>
      <w:r w:rsidRPr="00D21C4D">
        <w:rPr>
          <w:rFonts w:cs="CMU Serif Roman"/>
          <w:lang w:val="en-GB"/>
        </w:rPr>
        <w:t xml:space="preserve">, A. H., de Vasconcellos, E. L., da Silva, M. A., Lima, N. D. P., de Almeida, R. B. M., </w:t>
      </w:r>
      <w:proofErr w:type="spellStart"/>
      <w:r w:rsidRPr="00D21C4D">
        <w:rPr>
          <w:rFonts w:cs="CMU Serif Roman"/>
          <w:lang w:val="en-GB"/>
        </w:rPr>
        <w:t>Montan</w:t>
      </w:r>
      <w:proofErr w:type="spellEnd"/>
      <w:r w:rsidRPr="00D21C4D">
        <w:rPr>
          <w:rFonts w:cs="CMU Serif Roman"/>
          <w:lang w:val="en-GB"/>
        </w:rPr>
        <w:t xml:space="preserve">, R. N. M., &amp; Barnes-Holmes, D. (2019). Implicit and Explicit Measures of Transformation of Function from Facial Expressions of Fear and of Happiness via Equivalence Relations. </w:t>
      </w:r>
      <w:r w:rsidRPr="00D21C4D">
        <w:rPr>
          <w:rFonts w:cs="CMU Serif Roman"/>
          <w:i/>
          <w:iCs/>
          <w:lang w:val="en-GB"/>
        </w:rPr>
        <w:t>The Psychological Record</w:t>
      </w:r>
      <w:r w:rsidRPr="00D21C4D">
        <w:rPr>
          <w:rFonts w:cs="CMU Serif Roman"/>
          <w:lang w:val="en-GB"/>
        </w:rPr>
        <w:t xml:space="preserve">, </w:t>
      </w:r>
      <w:r w:rsidRPr="00D21C4D">
        <w:rPr>
          <w:rFonts w:cs="CMU Serif Roman"/>
          <w:i/>
          <w:iCs/>
          <w:lang w:val="en-GB"/>
        </w:rPr>
        <w:t>69</w:t>
      </w:r>
      <w:r w:rsidRPr="00D21C4D">
        <w:rPr>
          <w:rFonts w:cs="CMU Serif Roman"/>
          <w:lang w:val="en-GB"/>
        </w:rPr>
        <w:t>(1), 13–24. https://doi.org/10.1007/s40732-018-0304-1</w:t>
      </w:r>
    </w:p>
    <w:p w14:paraId="263B8985" w14:textId="77777777" w:rsidR="00D21C4D" w:rsidRPr="00D21C4D" w:rsidRDefault="00D21C4D" w:rsidP="00D21C4D">
      <w:pPr>
        <w:pStyle w:val="Bibliography"/>
        <w:rPr>
          <w:rFonts w:cs="CMU Serif Roman"/>
          <w:lang w:val="en-GB"/>
        </w:rPr>
      </w:pPr>
      <w:r w:rsidRPr="00D21C4D">
        <w:rPr>
          <w:rFonts w:cs="CMU Serif Roman"/>
          <w:lang w:val="en-GB"/>
        </w:rPr>
        <w:t xml:space="preserve">Ratcliff, R. (1993). Methods for dealing with reaction time outliers. </w:t>
      </w:r>
      <w:r w:rsidRPr="00D21C4D">
        <w:rPr>
          <w:rFonts w:cs="CMU Serif Roman"/>
          <w:i/>
          <w:iCs/>
          <w:lang w:val="en-GB"/>
        </w:rPr>
        <w:t>Psychological Bulletin</w:t>
      </w:r>
      <w:r w:rsidRPr="00D21C4D">
        <w:rPr>
          <w:rFonts w:cs="CMU Serif Roman"/>
          <w:lang w:val="en-GB"/>
        </w:rPr>
        <w:t xml:space="preserve">, </w:t>
      </w:r>
      <w:r w:rsidRPr="00D21C4D">
        <w:rPr>
          <w:rFonts w:cs="CMU Serif Roman"/>
          <w:i/>
          <w:iCs/>
          <w:lang w:val="en-GB"/>
        </w:rPr>
        <w:t>114</w:t>
      </w:r>
      <w:r w:rsidRPr="00D21C4D">
        <w:rPr>
          <w:rFonts w:cs="CMU Serif Roman"/>
          <w:lang w:val="en-GB"/>
        </w:rPr>
        <w:t>(4), 510–532. https://doi.org/10.1037/0033-2909.114.3.510</w:t>
      </w:r>
    </w:p>
    <w:p w14:paraId="5517807E" w14:textId="77777777" w:rsidR="00D21C4D" w:rsidRPr="00D21C4D" w:rsidRDefault="00D21C4D" w:rsidP="00D21C4D">
      <w:pPr>
        <w:pStyle w:val="Bibliography"/>
        <w:rPr>
          <w:rFonts w:cs="CMU Serif Roman"/>
          <w:lang w:val="en-GB"/>
        </w:rPr>
      </w:pPr>
      <w:r w:rsidRPr="00D21C4D">
        <w:rPr>
          <w:rFonts w:cs="CMU Serif Roman"/>
          <w:lang w:val="en-GB"/>
        </w:rPr>
        <w:t xml:space="preserve">Vahey, N. A., Nicholson, E., &amp; Barnes-Holmes, D. (2015). A meta-analysis of criterion effects for the Implicit Relational Assessment Procedure (IRAP) in the clinical domain. </w:t>
      </w:r>
      <w:r w:rsidRPr="00D21C4D">
        <w:rPr>
          <w:rFonts w:cs="CMU Serif Roman"/>
          <w:i/>
          <w:iCs/>
          <w:lang w:val="en-GB"/>
        </w:rPr>
        <w:t>Journal of Behavior Therapy and Experimental Psychiatry</w:t>
      </w:r>
      <w:r w:rsidRPr="00D21C4D">
        <w:rPr>
          <w:rFonts w:cs="CMU Serif Roman"/>
          <w:lang w:val="en-GB"/>
        </w:rPr>
        <w:t xml:space="preserve">, </w:t>
      </w:r>
      <w:r w:rsidRPr="00D21C4D">
        <w:rPr>
          <w:rFonts w:cs="CMU Serif Roman"/>
          <w:i/>
          <w:iCs/>
          <w:lang w:val="en-GB"/>
        </w:rPr>
        <w:t>48</w:t>
      </w:r>
      <w:r w:rsidRPr="00D21C4D">
        <w:rPr>
          <w:rFonts w:cs="CMU Serif Roman"/>
          <w:lang w:val="en-GB"/>
        </w:rPr>
        <w:t>, 59–65. https://doi.org/10.1016/j.jbtep.2015.01.004</w:t>
      </w:r>
    </w:p>
    <w:p w14:paraId="01A93F10" w14:textId="77777777" w:rsidR="00D21C4D" w:rsidRPr="00D21C4D" w:rsidRDefault="00D21C4D" w:rsidP="00D21C4D">
      <w:pPr>
        <w:pStyle w:val="Bibliography"/>
        <w:rPr>
          <w:rFonts w:cs="CMU Serif Roman"/>
          <w:lang w:val="en-GB"/>
        </w:rPr>
      </w:pPr>
      <w:r w:rsidRPr="00D21C4D">
        <w:rPr>
          <w:rFonts w:cs="CMU Serif Roman"/>
          <w:lang w:val="en-GB"/>
        </w:rPr>
        <w:t xml:space="preserve">Whelan, R. (2008). Effective analysis of reaction time data. </w:t>
      </w:r>
      <w:r w:rsidRPr="00D21C4D">
        <w:rPr>
          <w:rFonts w:cs="CMU Serif Roman"/>
          <w:i/>
          <w:iCs/>
          <w:lang w:val="en-GB"/>
        </w:rPr>
        <w:t>The Psychological Record</w:t>
      </w:r>
      <w:r w:rsidRPr="00D21C4D">
        <w:rPr>
          <w:rFonts w:cs="CMU Serif Roman"/>
          <w:lang w:val="en-GB"/>
        </w:rPr>
        <w:t xml:space="preserve">, </w:t>
      </w:r>
      <w:r w:rsidRPr="00D21C4D">
        <w:rPr>
          <w:rFonts w:cs="CMU Serif Roman"/>
          <w:i/>
          <w:iCs/>
          <w:lang w:val="en-GB"/>
        </w:rPr>
        <w:t>58</w:t>
      </w:r>
      <w:r w:rsidRPr="00D21C4D">
        <w:rPr>
          <w:rFonts w:cs="CMU Serif Roman"/>
          <w:lang w:val="en-GB"/>
        </w:rPr>
        <w:t>(3), 475–482.</w:t>
      </w:r>
    </w:p>
    <w:p w14:paraId="61BE35A5" w14:textId="6EF74A98" w:rsidR="004559D9" w:rsidRPr="0030678A" w:rsidRDefault="00E20116" w:rsidP="00AF0ADD">
      <w:pPr>
        <w:pStyle w:val="Bibliography"/>
      </w:pPr>
      <w:r>
        <w:fldChar w:fldCharType="end"/>
      </w:r>
    </w:p>
    <w:sectPr w:rsidR="004559D9" w:rsidRPr="0030678A">
      <w:headerReference w:type="default" r:id="rId17"/>
      <w:head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5" w:author="Ian Hussey" w:date="2021-04-01T23:01:00Z" w:initials="IH">
    <w:p w14:paraId="6CB189A6" w14:textId="09BF81E1" w:rsidR="00EA563F" w:rsidRDefault="00EA563F">
      <w:pPr>
        <w:pStyle w:val="CommentText"/>
      </w:pPr>
      <w:r>
        <w:rPr>
          <w:rStyle w:val="CommentReference"/>
        </w:rPr>
        <w:annotationRef/>
      </w:r>
      <w:r>
        <w:t>Is the data available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B189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0CF35" w16cex:dateUtc="2021-04-01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B189A6" w16cid:durableId="2410CF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B996E" w14:textId="77777777" w:rsidR="002229C5" w:rsidRDefault="002229C5">
      <w:pPr>
        <w:spacing w:line="240" w:lineRule="auto"/>
      </w:pPr>
      <w:r>
        <w:separator/>
      </w:r>
    </w:p>
  </w:endnote>
  <w:endnote w:type="continuationSeparator" w:id="0">
    <w:p w14:paraId="3362BAD1" w14:textId="77777777" w:rsidR="002229C5" w:rsidRDefault="00222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D09E1" w14:textId="77777777" w:rsidR="002229C5" w:rsidRDefault="002229C5">
      <w:pPr>
        <w:spacing w:line="240" w:lineRule="auto"/>
      </w:pPr>
      <w:r>
        <w:separator/>
      </w:r>
    </w:p>
  </w:footnote>
  <w:footnote w:type="continuationSeparator" w:id="0">
    <w:p w14:paraId="58C68998" w14:textId="77777777" w:rsidR="002229C5" w:rsidRDefault="002229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ADD9A" w14:textId="1520E912" w:rsidR="00F94ADD" w:rsidRDefault="002229C5">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94ADD">
          <w:rPr>
            <w:rStyle w:val="Strong"/>
          </w:rPr>
          <w:t>Confidence intervals for IRAP D scores</w:t>
        </w:r>
      </w:sdtContent>
    </w:sdt>
    <w:r w:rsidR="00F94ADD">
      <w:rPr>
        <w:rStyle w:val="Strong"/>
      </w:rPr>
      <w:ptab w:relativeTo="margin" w:alignment="right" w:leader="none"/>
    </w:r>
    <w:r w:rsidR="00F94ADD">
      <w:rPr>
        <w:rStyle w:val="Strong"/>
      </w:rPr>
      <w:fldChar w:fldCharType="begin"/>
    </w:r>
    <w:r w:rsidR="00F94ADD">
      <w:rPr>
        <w:rStyle w:val="Strong"/>
      </w:rPr>
      <w:instrText xml:space="preserve"> PAGE   \* MERGEFORMAT </w:instrText>
    </w:r>
    <w:r w:rsidR="00F94ADD">
      <w:rPr>
        <w:rStyle w:val="Strong"/>
      </w:rPr>
      <w:fldChar w:fldCharType="separate"/>
    </w:r>
    <w:r w:rsidR="00F94ADD">
      <w:rPr>
        <w:rStyle w:val="Strong"/>
        <w:noProof/>
      </w:rPr>
      <w:t>26</w:t>
    </w:r>
    <w:r w:rsidR="00F94AD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33CD7" w14:textId="3DD73C24" w:rsidR="00F94ADD" w:rsidRDefault="00F94AD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Confidence intervals for IRAP D scores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1000E"/>
    <w:rsid w:val="00013419"/>
    <w:rsid w:val="00015268"/>
    <w:rsid w:val="00020F95"/>
    <w:rsid w:val="00022908"/>
    <w:rsid w:val="00023216"/>
    <w:rsid w:val="00027DBD"/>
    <w:rsid w:val="00035451"/>
    <w:rsid w:val="0005157A"/>
    <w:rsid w:val="00053C0C"/>
    <w:rsid w:val="00055CE5"/>
    <w:rsid w:val="00061A6B"/>
    <w:rsid w:val="00063948"/>
    <w:rsid w:val="00064281"/>
    <w:rsid w:val="00065655"/>
    <w:rsid w:val="000704C7"/>
    <w:rsid w:val="00083A87"/>
    <w:rsid w:val="00084D5D"/>
    <w:rsid w:val="0008532E"/>
    <w:rsid w:val="00087606"/>
    <w:rsid w:val="00097DA0"/>
    <w:rsid w:val="000A29CC"/>
    <w:rsid w:val="000A4CF6"/>
    <w:rsid w:val="000A57E6"/>
    <w:rsid w:val="000A73A9"/>
    <w:rsid w:val="000B24FF"/>
    <w:rsid w:val="000B31B4"/>
    <w:rsid w:val="000B5863"/>
    <w:rsid w:val="000C2281"/>
    <w:rsid w:val="000C3871"/>
    <w:rsid w:val="000C5D1B"/>
    <w:rsid w:val="000D1C63"/>
    <w:rsid w:val="000D2B47"/>
    <w:rsid w:val="000D564B"/>
    <w:rsid w:val="000D6CD8"/>
    <w:rsid w:val="000E2B46"/>
    <w:rsid w:val="000E6C57"/>
    <w:rsid w:val="000E72A9"/>
    <w:rsid w:val="000E750B"/>
    <w:rsid w:val="000F0DD0"/>
    <w:rsid w:val="000F34F3"/>
    <w:rsid w:val="00104062"/>
    <w:rsid w:val="00104223"/>
    <w:rsid w:val="00110D6A"/>
    <w:rsid w:val="001208C2"/>
    <w:rsid w:val="00121914"/>
    <w:rsid w:val="00124B01"/>
    <w:rsid w:val="001253D7"/>
    <w:rsid w:val="00134A0B"/>
    <w:rsid w:val="00134E57"/>
    <w:rsid w:val="00137783"/>
    <w:rsid w:val="0013795D"/>
    <w:rsid w:val="00137F70"/>
    <w:rsid w:val="00143ADA"/>
    <w:rsid w:val="00146AC6"/>
    <w:rsid w:val="00147AFD"/>
    <w:rsid w:val="00147E28"/>
    <w:rsid w:val="0016100B"/>
    <w:rsid w:val="0016159A"/>
    <w:rsid w:val="00161714"/>
    <w:rsid w:val="00162507"/>
    <w:rsid w:val="00163676"/>
    <w:rsid w:val="001644C7"/>
    <w:rsid w:val="00165502"/>
    <w:rsid w:val="001666E1"/>
    <w:rsid w:val="00172A26"/>
    <w:rsid w:val="00176C64"/>
    <w:rsid w:val="001844A2"/>
    <w:rsid w:val="00185778"/>
    <w:rsid w:val="001959A0"/>
    <w:rsid w:val="001969ED"/>
    <w:rsid w:val="00197696"/>
    <w:rsid w:val="001A5FA7"/>
    <w:rsid w:val="001B2EDB"/>
    <w:rsid w:val="001B7FF4"/>
    <w:rsid w:val="001C17BF"/>
    <w:rsid w:val="001C34C0"/>
    <w:rsid w:val="001D6D5E"/>
    <w:rsid w:val="001E37CE"/>
    <w:rsid w:val="001E39A8"/>
    <w:rsid w:val="001F2C58"/>
    <w:rsid w:val="001F34C8"/>
    <w:rsid w:val="001F395C"/>
    <w:rsid w:val="001F3F60"/>
    <w:rsid w:val="001F5BEB"/>
    <w:rsid w:val="001F65ED"/>
    <w:rsid w:val="001F665F"/>
    <w:rsid w:val="001F7F91"/>
    <w:rsid w:val="002010B3"/>
    <w:rsid w:val="00203258"/>
    <w:rsid w:val="00203380"/>
    <w:rsid w:val="00203AE4"/>
    <w:rsid w:val="002046D5"/>
    <w:rsid w:val="00207E09"/>
    <w:rsid w:val="00211A11"/>
    <w:rsid w:val="00222333"/>
    <w:rsid w:val="002229C5"/>
    <w:rsid w:val="00225244"/>
    <w:rsid w:val="0023164D"/>
    <w:rsid w:val="00233B97"/>
    <w:rsid w:val="002359A4"/>
    <w:rsid w:val="00236D80"/>
    <w:rsid w:val="00241597"/>
    <w:rsid w:val="00241B17"/>
    <w:rsid w:val="00242304"/>
    <w:rsid w:val="00242772"/>
    <w:rsid w:val="00242D29"/>
    <w:rsid w:val="002437E0"/>
    <w:rsid w:val="00245F9C"/>
    <w:rsid w:val="00250801"/>
    <w:rsid w:val="002525FD"/>
    <w:rsid w:val="00256B9F"/>
    <w:rsid w:val="0025727C"/>
    <w:rsid w:val="00261734"/>
    <w:rsid w:val="00261CAC"/>
    <w:rsid w:val="00262AB1"/>
    <w:rsid w:val="0026448A"/>
    <w:rsid w:val="00264F3A"/>
    <w:rsid w:val="00271166"/>
    <w:rsid w:val="00272053"/>
    <w:rsid w:val="00273BA7"/>
    <w:rsid w:val="00273E59"/>
    <w:rsid w:val="00276C6E"/>
    <w:rsid w:val="0028108A"/>
    <w:rsid w:val="0028122E"/>
    <w:rsid w:val="00281319"/>
    <w:rsid w:val="00283DA1"/>
    <w:rsid w:val="00285726"/>
    <w:rsid w:val="00290B73"/>
    <w:rsid w:val="00291858"/>
    <w:rsid w:val="00291CAF"/>
    <w:rsid w:val="0029310E"/>
    <w:rsid w:val="00295676"/>
    <w:rsid w:val="002971FC"/>
    <w:rsid w:val="00297E66"/>
    <w:rsid w:val="002A1B60"/>
    <w:rsid w:val="002A3868"/>
    <w:rsid w:val="002A588D"/>
    <w:rsid w:val="002A5BD2"/>
    <w:rsid w:val="002B0463"/>
    <w:rsid w:val="002B0B9F"/>
    <w:rsid w:val="002B2A33"/>
    <w:rsid w:val="002B38A1"/>
    <w:rsid w:val="002B5017"/>
    <w:rsid w:val="002C0162"/>
    <w:rsid w:val="002C1A9B"/>
    <w:rsid w:val="002C3F6C"/>
    <w:rsid w:val="002D0E07"/>
    <w:rsid w:val="002D5108"/>
    <w:rsid w:val="002E1D26"/>
    <w:rsid w:val="002E4139"/>
    <w:rsid w:val="002E6115"/>
    <w:rsid w:val="002F0266"/>
    <w:rsid w:val="002F36D0"/>
    <w:rsid w:val="002F68F1"/>
    <w:rsid w:val="002F7CF6"/>
    <w:rsid w:val="00303078"/>
    <w:rsid w:val="0030678A"/>
    <w:rsid w:val="0030690E"/>
    <w:rsid w:val="003079B0"/>
    <w:rsid w:val="003108B7"/>
    <w:rsid w:val="003119CC"/>
    <w:rsid w:val="00311D6D"/>
    <w:rsid w:val="003137F2"/>
    <w:rsid w:val="003147E5"/>
    <w:rsid w:val="003175DC"/>
    <w:rsid w:val="00333A4A"/>
    <w:rsid w:val="00336AC7"/>
    <w:rsid w:val="0033791E"/>
    <w:rsid w:val="00341517"/>
    <w:rsid w:val="00342B66"/>
    <w:rsid w:val="00343705"/>
    <w:rsid w:val="00346DB7"/>
    <w:rsid w:val="00350CAB"/>
    <w:rsid w:val="0035152F"/>
    <w:rsid w:val="0035163B"/>
    <w:rsid w:val="00370D0B"/>
    <w:rsid w:val="00373AAD"/>
    <w:rsid w:val="00375D25"/>
    <w:rsid w:val="003762B8"/>
    <w:rsid w:val="00377282"/>
    <w:rsid w:val="00385DD4"/>
    <w:rsid w:val="003876F7"/>
    <w:rsid w:val="00387A04"/>
    <w:rsid w:val="00387B3F"/>
    <w:rsid w:val="003943BB"/>
    <w:rsid w:val="003963AD"/>
    <w:rsid w:val="0039652D"/>
    <w:rsid w:val="003A20D5"/>
    <w:rsid w:val="003A6054"/>
    <w:rsid w:val="003A7F3F"/>
    <w:rsid w:val="003B10DC"/>
    <w:rsid w:val="003B16FC"/>
    <w:rsid w:val="003B3D03"/>
    <w:rsid w:val="003B53FF"/>
    <w:rsid w:val="003B6E72"/>
    <w:rsid w:val="003C1C21"/>
    <w:rsid w:val="003C53B5"/>
    <w:rsid w:val="003D1C3C"/>
    <w:rsid w:val="003D35A5"/>
    <w:rsid w:val="003D5392"/>
    <w:rsid w:val="003D57B1"/>
    <w:rsid w:val="003D6544"/>
    <w:rsid w:val="003E1A44"/>
    <w:rsid w:val="003E3B9A"/>
    <w:rsid w:val="003E6AD0"/>
    <w:rsid w:val="003F0065"/>
    <w:rsid w:val="003F1FEB"/>
    <w:rsid w:val="003F4945"/>
    <w:rsid w:val="003F6945"/>
    <w:rsid w:val="0040064F"/>
    <w:rsid w:val="00403BFF"/>
    <w:rsid w:val="00405A57"/>
    <w:rsid w:val="00406E31"/>
    <w:rsid w:val="004130DD"/>
    <w:rsid w:val="00413972"/>
    <w:rsid w:val="0041680B"/>
    <w:rsid w:val="00421BF6"/>
    <w:rsid w:val="00423C74"/>
    <w:rsid w:val="00424241"/>
    <w:rsid w:val="004316D7"/>
    <w:rsid w:val="00433AF6"/>
    <w:rsid w:val="004408F8"/>
    <w:rsid w:val="00441AE6"/>
    <w:rsid w:val="00442E5C"/>
    <w:rsid w:val="00443A09"/>
    <w:rsid w:val="00443F56"/>
    <w:rsid w:val="004453DF"/>
    <w:rsid w:val="00447681"/>
    <w:rsid w:val="00453E23"/>
    <w:rsid w:val="00455716"/>
    <w:rsid w:val="004559D9"/>
    <w:rsid w:val="00456BAB"/>
    <w:rsid w:val="00456EC1"/>
    <w:rsid w:val="00460584"/>
    <w:rsid w:val="004609BA"/>
    <w:rsid w:val="00461000"/>
    <w:rsid w:val="004627C0"/>
    <w:rsid w:val="0046417B"/>
    <w:rsid w:val="00465D8D"/>
    <w:rsid w:val="00471803"/>
    <w:rsid w:val="00476490"/>
    <w:rsid w:val="00480ED5"/>
    <w:rsid w:val="00484767"/>
    <w:rsid w:val="004902BD"/>
    <w:rsid w:val="00491E20"/>
    <w:rsid w:val="00491E8F"/>
    <w:rsid w:val="004A00C9"/>
    <w:rsid w:val="004A1845"/>
    <w:rsid w:val="004A4DC3"/>
    <w:rsid w:val="004B113C"/>
    <w:rsid w:val="004B7FC2"/>
    <w:rsid w:val="004C0348"/>
    <w:rsid w:val="004C0D2F"/>
    <w:rsid w:val="004C0F1A"/>
    <w:rsid w:val="004C5A80"/>
    <w:rsid w:val="004C5E61"/>
    <w:rsid w:val="004C5E64"/>
    <w:rsid w:val="004C6466"/>
    <w:rsid w:val="004D09D7"/>
    <w:rsid w:val="004D2553"/>
    <w:rsid w:val="004D3321"/>
    <w:rsid w:val="004D44D8"/>
    <w:rsid w:val="004D475D"/>
    <w:rsid w:val="004D4CD3"/>
    <w:rsid w:val="004D67A6"/>
    <w:rsid w:val="004E18B3"/>
    <w:rsid w:val="004E2DDF"/>
    <w:rsid w:val="004E4B89"/>
    <w:rsid w:val="005056F0"/>
    <w:rsid w:val="0051500F"/>
    <w:rsid w:val="00530FA9"/>
    <w:rsid w:val="00543AB1"/>
    <w:rsid w:val="00547A47"/>
    <w:rsid w:val="005540A9"/>
    <w:rsid w:val="00554FCC"/>
    <w:rsid w:val="00555B76"/>
    <w:rsid w:val="00564886"/>
    <w:rsid w:val="00571150"/>
    <w:rsid w:val="00571B47"/>
    <w:rsid w:val="005742E4"/>
    <w:rsid w:val="005762EA"/>
    <w:rsid w:val="00577A43"/>
    <w:rsid w:val="005811A7"/>
    <w:rsid w:val="005816C9"/>
    <w:rsid w:val="005829A2"/>
    <w:rsid w:val="00587957"/>
    <w:rsid w:val="00587D81"/>
    <w:rsid w:val="00591E87"/>
    <w:rsid w:val="00593D98"/>
    <w:rsid w:val="005944A5"/>
    <w:rsid w:val="005945F8"/>
    <w:rsid w:val="005A0FA2"/>
    <w:rsid w:val="005A3C94"/>
    <w:rsid w:val="005B3272"/>
    <w:rsid w:val="005C14D5"/>
    <w:rsid w:val="005C3578"/>
    <w:rsid w:val="005D0445"/>
    <w:rsid w:val="005D0C2E"/>
    <w:rsid w:val="005D1FA4"/>
    <w:rsid w:val="005D2069"/>
    <w:rsid w:val="005D2618"/>
    <w:rsid w:val="005D43EF"/>
    <w:rsid w:val="005D6765"/>
    <w:rsid w:val="005E07F3"/>
    <w:rsid w:val="005E15E1"/>
    <w:rsid w:val="005E6185"/>
    <w:rsid w:val="005E7AD2"/>
    <w:rsid w:val="005F2DB0"/>
    <w:rsid w:val="005F5E20"/>
    <w:rsid w:val="005F650D"/>
    <w:rsid w:val="005F768A"/>
    <w:rsid w:val="005F7D15"/>
    <w:rsid w:val="00600FD4"/>
    <w:rsid w:val="0061036F"/>
    <w:rsid w:val="00610FEF"/>
    <w:rsid w:val="00615E3B"/>
    <w:rsid w:val="00616DAB"/>
    <w:rsid w:val="0062164F"/>
    <w:rsid w:val="0062490C"/>
    <w:rsid w:val="0063704F"/>
    <w:rsid w:val="00643C01"/>
    <w:rsid w:val="00655C2D"/>
    <w:rsid w:val="00670D5A"/>
    <w:rsid w:val="00674927"/>
    <w:rsid w:val="0067664E"/>
    <w:rsid w:val="006802AE"/>
    <w:rsid w:val="00681F8A"/>
    <w:rsid w:val="00684F6E"/>
    <w:rsid w:val="006858A4"/>
    <w:rsid w:val="00687688"/>
    <w:rsid w:val="006879E1"/>
    <w:rsid w:val="006909B9"/>
    <w:rsid w:val="00693644"/>
    <w:rsid w:val="006A142E"/>
    <w:rsid w:val="006A281D"/>
    <w:rsid w:val="006A2BA2"/>
    <w:rsid w:val="006A3CEC"/>
    <w:rsid w:val="006A46DC"/>
    <w:rsid w:val="006A4DEB"/>
    <w:rsid w:val="006A5C92"/>
    <w:rsid w:val="006B00E9"/>
    <w:rsid w:val="006B093E"/>
    <w:rsid w:val="006B0BBF"/>
    <w:rsid w:val="006B2945"/>
    <w:rsid w:val="006B45B3"/>
    <w:rsid w:val="006B67CE"/>
    <w:rsid w:val="006C11B7"/>
    <w:rsid w:val="006C6001"/>
    <w:rsid w:val="006D2A38"/>
    <w:rsid w:val="006D40E4"/>
    <w:rsid w:val="006D581F"/>
    <w:rsid w:val="006E0813"/>
    <w:rsid w:val="006E27AD"/>
    <w:rsid w:val="006E4AE3"/>
    <w:rsid w:val="006E7DBC"/>
    <w:rsid w:val="006E7F3A"/>
    <w:rsid w:val="006F16BE"/>
    <w:rsid w:val="006F192B"/>
    <w:rsid w:val="006F1F98"/>
    <w:rsid w:val="006F5B7B"/>
    <w:rsid w:val="006F6787"/>
    <w:rsid w:val="00701D2C"/>
    <w:rsid w:val="0070315B"/>
    <w:rsid w:val="00712C1B"/>
    <w:rsid w:val="00722551"/>
    <w:rsid w:val="00726255"/>
    <w:rsid w:val="00730013"/>
    <w:rsid w:val="00731155"/>
    <w:rsid w:val="007518F6"/>
    <w:rsid w:val="00753FC5"/>
    <w:rsid w:val="00754369"/>
    <w:rsid w:val="00754CAE"/>
    <w:rsid w:val="007569B8"/>
    <w:rsid w:val="0077090D"/>
    <w:rsid w:val="0077137A"/>
    <w:rsid w:val="007729BB"/>
    <w:rsid w:val="00773906"/>
    <w:rsid w:val="00774E8B"/>
    <w:rsid w:val="0078364A"/>
    <w:rsid w:val="0079388B"/>
    <w:rsid w:val="007949BB"/>
    <w:rsid w:val="007A57BE"/>
    <w:rsid w:val="007B1E41"/>
    <w:rsid w:val="007B2E52"/>
    <w:rsid w:val="007C2827"/>
    <w:rsid w:val="007C78CE"/>
    <w:rsid w:val="007C7FF2"/>
    <w:rsid w:val="007D2CF0"/>
    <w:rsid w:val="007D349B"/>
    <w:rsid w:val="007D7BD9"/>
    <w:rsid w:val="007E23C7"/>
    <w:rsid w:val="007F5427"/>
    <w:rsid w:val="00805F41"/>
    <w:rsid w:val="00807E22"/>
    <w:rsid w:val="0081210C"/>
    <w:rsid w:val="00813807"/>
    <w:rsid w:val="00816C6B"/>
    <w:rsid w:val="008216FE"/>
    <w:rsid w:val="008221D5"/>
    <w:rsid w:val="008229D6"/>
    <w:rsid w:val="008262CC"/>
    <w:rsid w:val="00830387"/>
    <w:rsid w:val="00830E27"/>
    <w:rsid w:val="0083307F"/>
    <w:rsid w:val="00843C18"/>
    <w:rsid w:val="008467EB"/>
    <w:rsid w:val="008505F0"/>
    <w:rsid w:val="00854F07"/>
    <w:rsid w:val="00863D65"/>
    <w:rsid w:val="00864EC3"/>
    <w:rsid w:val="00866822"/>
    <w:rsid w:val="008712EB"/>
    <w:rsid w:val="00872662"/>
    <w:rsid w:val="00872EB1"/>
    <w:rsid w:val="00876582"/>
    <w:rsid w:val="008818A6"/>
    <w:rsid w:val="0089267D"/>
    <w:rsid w:val="00894631"/>
    <w:rsid w:val="00897D8A"/>
    <w:rsid w:val="008A4056"/>
    <w:rsid w:val="008A4664"/>
    <w:rsid w:val="008A4CFA"/>
    <w:rsid w:val="008A6059"/>
    <w:rsid w:val="008A7AAF"/>
    <w:rsid w:val="008B66AB"/>
    <w:rsid w:val="008C08BA"/>
    <w:rsid w:val="008C3A25"/>
    <w:rsid w:val="008C3D16"/>
    <w:rsid w:val="008C4D28"/>
    <w:rsid w:val="008C7177"/>
    <w:rsid w:val="008E4D91"/>
    <w:rsid w:val="008E6AFB"/>
    <w:rsid w:val="009024D7"/>
    <w:rsid w:val="00902B59"/>
    <w:rsid w:val="0090415F"/>
    <w:rsid w:val="00904297"/>
    <w:rsid w:val="0090500F"/>
    <w:rsid w:val="00907A70"/>
    <w:rsid w:val="00913F18"/>
    <w:rsid w:val="00914653"/>
    <w:rsid w:val="00922C11"/>
    <w:rsid w:val="00925D5A"/>
    <w:rsid w:val="00933AF4"/>
    <w:rsid w:val="0093723D"/>
    <w:rsid w:val="0094134D"/>
    <w:rsid w:val="00941EE5"/>
    <w:rsid w:val="0095653C"/>
    <w:rsid w:val="00966169"/>
    <w:rsid w:val="009738EA"/>
    <w:rsid w:val="00973EB9"/>
    <w:rsid w:val="00974A4E"/>
    <w:rsid w:val="00977489"/>
    <w:rsid w:val="00977904"/>
    <w:rsid w:val="00982A16"/>
    <w:rsid w:val="00987CA0"/>
    <w:rsid w:val="00995DF3"/>
    <w:rsid w:val="009A1268"/>
    <w:rsid w:val="009A7EAA"/>
    <w:rsid w:val="009B317F"/>
    <w:rsid w:val="009B7136"/>
    <w:rsid w:val="009C1B7F"/>
    <w:rsid w:val="009C3FF2"/>
    <w:rsid w:val="009C79C9"/>
    <w:rsid w:val="009D0047"/>
    <w:rsid w:val="009D0ECE"/>
    <w:rsid w:val="009D3E1B"/>
    <w:rsid w:val="009D4C86"/>
    <w:rsid w:val="009D59E8"/>
    <w:rsid w:val="009D6828"/>
    <w:rsid w:val="009E6A7E"/>
    <w:rsid w:val="009F2194"/>
    <w:rsid w:val="009F33E3"/>
    <w:rsid w:val="009F50B2"/>
    <w:rsid w:val="009F68A5"/>
    <w:rsid w:val="009F6F7C"/>
    <w:rsid w:val="00A023C5"/>
    <w:rsid w:val="00A04316"/>
    <w:rsid w:val="00A06F3B"/>
    <w:rsid w:val="00A30C69"/>
    <w:rsid w:val="00A338C8"/>
    <w:rsid w:val="00A33DCF"/>
    <w:rsid w:val="00A36C15"/>
    <w:rsid w:val="00A37082"/>
    <w:rsid w:val="00A41DA6"/>
    <w:rsid w:val="00A44E25"/>
    <w:rsid w:val="00A6517F"/>
    <w:rsid w:val="00A679A3"/>
    <w:rsid w:val="00A757AB"/>
    <w:rsid w:val="00A771DA"/>
    <w:rsid w:val="00A84B0A"/>
    <w:rsid w:val="00A866C5"/>
    <w:rsid w:val="00A87A74"/>
    <w:rsid w:val="00A90882"/>
    <w:rsid w:val="00A9223A"/>
    <w:rsid w:val="00A93A37"/>
    <w:rsid w:val="00A94AEC"/>
    <w:rsid w:val="00A94FE6"/>
    <w:rsid w:val="00A950F2"/>
    <w:rsid w:val="00AA104C"/>
    <w:rsid w:val="00AA4386"/>
    <w:rsid w:val="00AB5881"/>
    <w:rsid w:val="00AB5A48"/>
    <w:rsid w:val="00AC2825"/>
    <w:rsid w:val="00AC510A"/>
    <w:rsid w:val="00AC7999"/>
    <w:rsid w:val="00AD4F3F"/>
    <w:rsid w:val="00AE6B22"/>
    <w:rsid w:val="00AE7FE1"/>
    <w:rsid w:val="00AF0ADD"/>
    <w:rsid w:val="00AF280B"/>
    <w:rsid w:val="00AF4D23"/>
    <w:rsid w:val="00B0147B"/>
    <w:rsid w:val="00B019B2"/>
    <w:rsid w:val="00B07E67"/>
    <w:rsid w:val="00B12140"/>
    <w:rsid w:val="00B14EED"/>
    <w:rsid w:val="00B16299"/>
    <w:rsid w:val="00B225A3"/>
    <w:rsid w:val="00B36BCA"/>
    <w:rsid w:val="00B43474"/>
    <w:rsid w:val="00B458EC"/>
    <w:rsid w:val="00B50DA9"/>
    <w:rsid w:val="00B61A7C"/>
    <w:rsid w:val="00B66E98"/>
    <w:rsid w:val="00B67F4A"/>
    <w:rsid w:val="00B70B48"/>
    <w:rsid w:val="00B757F5"/>
    <w:rsid w:val="00B84B0C"/>
    <w:rsid w:val="00B85FE1"/>
    <w:rsid w:val="00B907C2"/>
    <w:rsid w:val="00B93FEB"/>
    <w:rsid w:val="00B94882"/>
    <w:rsid w:val="00B96D88"/>
    <w:rsid w:val="00BA2C12"/>
    <w:rsid w:val="00BA2F58"/>
    <w:rsid w:val="00BA6801"/>
    <w:rsid w:val="00BB1BC9"/>
    <w:rsid w:val="00BB41BE"/>
    <w:rsid w:val="00BB5583"/>
    <w:rsid w:val="00BB797E"/>
    <w:rsid w:val="00BC17B2"/>
    <w:rsid w:val="00BC1F4B"/>
    <w:rsid w:val="00BD0D74"/>
    <w:rsid w:val="00BD41FB"/>
    <w:rsid w:val="00BD6507"/>
    <w:rsid w:val="00BD6789"/>
    <w:rsid w:val="00BD7A44"/>
    <w:rsid w:val="00BF3492"/>
    <w:rsid w:val="00BF5723"/>
    <w:rsid w:val="00BF5A7E"/>
    <w:rsid w:val="00C01015"/>
    <w:rsid w:val="00C0447D"/>
    <w:rsid w:val="00C06387"/>
    <w:rsid w:val="00C11024"/>
    <w:rsid w:val="00C12A15"/>
    <w:rsid w:val="00C164B1"/>
    <w:rsid w:val="00C26741"/>
    <w:rsid w:val="00C354FC"/>
    <w:rsid w:val="00C3640A"/>
    <w:rsid w:val="00C36626"/>
    <w:rsid w:val="00C37A4A"/>
    <w:rsid w:val="00C37C32"/>
    <w:rsid w:val="00C54F08"/>
    <w:rsid w:val="00C57D68"/>
    <w:rsid w:val="00C672B2"/>
    <w:rsid w:val="00C7548E"/>
    <w:rsid w:val="00C75FE9"/>
    <w:rsid w:val="00C76714"/>
    <w:rsid w:val="00C8349B"/>
    <w:rsid w:val="00C846E3"/>
    <w:rsid w:val="00C86D1C"/>
    <w:rsid w:val="00C90EC7"/>
    <w:rsid w:val="00C93CFE"/>
    <w:rsid w:val="00CA0BE2"/>
    <w:rsid w:val="00CA1417"/>
    <w:rsid w:val="00CA65E4"/>
    <w:rsid w:val="00CB26F8"/>
    <w:rsid w:val="00CB2B79"/>
    <w:rsid w:val="00CB66D1"/>
    <w:rsid w:val="00CC45E8"/>
    <w:rsid w:val="00CD1069"/>
    <w:rsid w:val="00CD6EDE"/>
    <w:rsid w:val="00CD79CF"/>
    <w:rsid w:val="00CE14CB"/>
    <w:rsid w:val="00CE48E2"/>
    <w:rsid w:val="00CF0161"/>
    <w:rsid w:val="00CF1323"/>
    <w:rsid w:val="00CF2951"/>
    <w:rsid w:val="00D100E7"/>
    <w:rsid w:val="00D21C4D"/>
    <w:rsid w:val="00D227BC"/>
    <w:rsid w:val="00D30247"/>
    <w:rsid w:val="00D340DB"/>
    <w:rsid w:val="00D3526C"/>
    <w:rsid w:val="00D36ABA"/>
    <w:rsid w:val="00D4006A"/>
    <w:rsid w:val="00D4023F"/>
    <w:rsid w:val="00D5360D"/>
    <w:rsid w:val="00D6275E"/>
    <w:rsid w:val="00D63953"/>
    <w:rsid w:val="00D6401C"/>
    <w:rsid w:val="00D731BC"/>
    <w:rsid w:val="00D77514"/>
    <w:rsid w:val="00D8079C"/>
    <w:rsid w:val="00D82D77"/>
    <w:rsid w:val="00D91667"/>
    <w:rsid w:val="00D92364"/>
    <w:rsid w:val="00D9638C"/>
    <w:rsid w:val="00DA14D4"/>
    <w:rsid w:val="00DA5F1D"/>
    <w:rsid w:val="00DB047A"/>
    <w:rsid w:val="00DC16AE"/>
    <w:rsid w:val="00DC1861"/>
    <w:rsid w:val="00DC25C4"/>
    <w:rsid w:val="00DC44CA"/>
    <w:rsid w:val="00DC60FC"/>
    <w:rsid w:val="00DC612E"/>
    <w:rsid w:val="00DD0916"/>
    <w:rsid w:val="00DD091F"/>
    <w:rsid w:val="00DE16DC"/>
    <w:rsid w:val="00DE1D3F"/>
    <w:rsid w:val="00DE2D09"/>
    <w:rsid w:val="00DF3989"/>
    <w:rsid w:val="00DF4A87"/>
    <w:rsid w:val="00E0211D"/>
    <w:rsid w:val="00E045A2"/>
    <w:rsid w:val="00E10C56"/>
    <w:rsid w:val="00E1162E"/>
    <w:rsid w:val="00E13C97"/>
    <w:rsid w:val="00E20116"/>
    <w:rsid w:val="00E20314"/>
    <w:rsid w:val="00E209AE"/>
    <w:rsid w:val="00E242EE"/>
    <w:rsid w:val="00E277D3"/>
    <w:rsid w:val="00E3110E"/>
    <w:rsid w:val="00E338E0"/>
    <w:rsid w:val="00E34A13"/>
    <w:rsid w:val="00E36297"/>
    <w:rsid w:val="00E44BA1"/>
    <w:rsid w:val="00E45E8C"/>
    <w:rsid w:val="00E53AA7"/>
    <w:rsid w:val="00E548ED"/>
    <w:rsid w:val="00E54FD0"/>
    <w:rsid w:val="00E63429"/>
    <w:rsid w:val="00E6551F"/>
    <w:rsid w:val="00E708F1"/>
    <w:rsid w:val="00E709E8"/>
    <w:rsid w:val="00E721ED"/>
    <w:rsid w:val="00E72DA9"/>
    <w:rsid w:val="00E73469"/>
    <w:rsid w:val="00E7674F"/>
    <w:rsid w:val="00E7747B"/>
    <w:rsid w:val="00E83552"/>
    <w:rsid w:val="00E83EF2"/>
    <w:rsid w:val="00E87402"/>
    <w:rsid w:val="00E903C2"/>
    <w:rsid w:val="00E92B18"/>
    <w:rsid w:val="00E946DF"/>
    <w:rsid w:val="00E97C7B"/>
    <w:rsid w:val="00EA0CA8"/>
    <w:rsid w:val="00EA3F54"/>
    <w:rsid w:val="00EA563F"/>
    <w:rsid w:val="00EB4E51"/>
    <w:rsid w:val="00EC0F33"/>
    <w:rsid w:val="00EC2A3F"/>
    <w:rsid w:val="00EC3262"/>
    <w:rsid w:val="00EC475E"/>
    <w:rsid w:val="00ED4D42"/>
    <w:rsid w:val="00EE1B54"/>
    <w:rsid w:val="00EE1D3E"/>
    <w:rsid w:val="00EE3721"/>
    <w:rsid w:val="00EF0150"/>
    <w:rsid w:val="00EF052D"/>
    <w:rsid w:val="00F0523E"/>
    <w:rsid w:val="00F11AE5"/>
    <w:rsid w:val="00F170F1"/>
    <w:rsid w:val="00F22E86"/>
    <w:rsid w:val="00F24EE3"/>
    <w:rsid w:val="00F24F6B"/>
    <w:rsid w:val="00F277A8"/>
    <w:rsid w:val="00F27A05"/>
    <w:rsid w:val="00F3235D"/>
    <w:rsid w:val="00F32D57"/>
    <w:rsid w:val="00F3557C"/>
    <w:rsid w:val="00F450E2"/>
    <w:rsid w:val="00F47BD2"/>
    <w:rsid w:val="00F52D38"/>
    <w:rsid w:val="00F5421F"/>
    <w:rsid w:val="00F57C07"/>
    <w:rsid w:val="00F6470F"/>
    <w:rsid w:val="00F71CD0"/>
    <w:rsid w:val="00F72C58"/>
    <w:rsid w:val="00F73320"/>
    <w:rsid w:val="00F75363"/>
    <w:rsid w:val="00F766BD"/>
    <w:rsid w:val="00F770BE"/>
    <w:rsid w:val="00F77E56"/>
    <w:rsid w:val="00F82E3C"/>
    <w:rsid w:val="00F94ADD"/>
    <w:rsid w:val="00F96C04"/>
    <w:rsid w:val="00F97A31"/>
    <w:rsid w:val="00FA436C"/>
    <w:rsid w:val="00FA528F"/>
    <w:rsid w:val="00FB4B45"/>
    <w:rsid w:val="00FB721B"/>
    <w:rsid w:val="00FC1750"/>
    <w:rsid w:val="00FD1166"/>
    <w:rsid w:val="00FD3C78"/>
    <w:rsid w:val="00FE0CFA"/>
    <w:rsid w:val="00FE1C4D"/>
    <w:rsid w:val="00FE2573"/>
    <w:rsid w:val="00FF235E"/>
    <w:rsid w:val="00FF2D17"/>
    <w:rsid w:val="00FF5CC2"/>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36BCA"/>
    <w:pPr>
      <w:spacing w:before="240" w:line="276"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F5427"/>
    <w:rPr>
      <w:color w:val="5F5F5F" w:themeColor="hyperlink"/>
      <w:u w:val="single"/>
    </w:rPr>
  </w:style>
  <w:style w:type="character" w:styleId="UnresolvedMention">
    <w:name w:val="Unresolved Mention"/>
    <w:basedOn w:val="DefaultParagraphFont"/>
    <w:uiPriority w:val="99"/>
    <w:semiHidden/>
    <w:unhideWhenUsed/>
    <w:rsid w:val="007F5427"/>
    <w:rPr>
      <w:color w:val="605E5C"/>
      <w:shd w:val="clear" w:color="auto" w:fill="E1DFDD"/>
    </w:rPr>
  </w:style>
  <w:style w:type="character" w:styleId="FollowedHyperlink">
    <w:name w:val="FollowedHyperlink"/>
    <w:basedOn w:val="DefaultParagraphFont"/>
    <w:uiPriority w:val="99"/>
    <w:semiHidden/>
    <w:unhideWhenUsed/>
    <w:rsid w:val="005D43EF"/>
    <w:rPr>
      <w:color w:val="919191" w:themeColor="followedHyperlink"/>
      <w:u w:val="single"/>
    </w:rPr>
  </w:style>
  <w:style w:type="paragraph" w:styleId="Revision">
    <w:name w:val="Revision"/>
    <w:hidden/>
    <w:uiPriority w:val="99"/>
    <w:semiHidden/>
    <w:rsid w:val="00D6401C"/>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6908">
      <w:bodyDiv w:val="1"/>
      <w:marLeft w:val="0"/>
      <w:marRight w:val="0"/>
      <w:marTop w:val="0"/>
      <w:marBottom w:val="0"/>
      <w:divBdr>
        <w:top w:val="none" w:sz="0" w:space="0" w:color="auto"/>
        <w:left w:val="none" w:sz="0" w:space="0" w:color="auto"/>
        <w:bottom w:val="none" w:sz="0" w:space="0" w:color="auto"/>
        <w:right w:val="none" w:sz="0" w:space="0" w:color="auto"/>
      </w:divBdr>
    </w:div>
    <w:div w:id="360984389">
      <w:bodyDiv w:val="1"/>
      <w:marLeft w:val="0"/>
      <w:marRight w:val="0"/>
      <w:marTop w:val="0"/>
      <w:marBottom w:val="0"/>
      <w:divBdr>
        <w:top w:val="none" w:sz="0" w:space="0" w:color="auto"/>
        <w:left w:val="none" w:sz="0" w:space="0" w:color="auto"/>
        <w:bottom w:val="none" w:sz="0" w:space="0" w:color="auto"/>
        <w:right w:val="none" w:sz="0" w:space="0" w:color="auto"/>
      </w:divBdr>
      <w:divsChild>
        <w:div w:id="1985546601">
          <w:marLeft w:val="0"/>
          <w:marRight w:val="0"/>
          <w:marTop w:val="0"/>
          <w:marBottom w:val="0"/>
          <w:divBdr>
            <w:top w:val="none" w:sz="0" w:space="0" w:color="auto"/>
            <w:left w:val="none" w:sz="0" w:space="0" w:color="auto"/>
            <w:bottom w:val="none" w:sz="0" w:space="0" w:color="auto"/>
            <w:right w:val="none" w:sz="0" w:space="0" w:color="auto"/>
          </w:divBdr>
          <w:divsChild>
            <w:div w:id="1588465124">
              <w:marLeft w:val="0"/>
              <w:marRight w:val="0"/>
              <w:marTop w:val="0"/>
              <w:marBottom w:val="0"/>
              <w:divBdr>
                <w:top w:val="none" w:sz="0" w:space="0" w:color="auto"/>
                <w:left w:val="none" w:sz="0" w:space="0" w:color="auto"/>
                <w:bottom w:val="none" w:sz="0" w:space="0" w:color="auto"/>
                <w:right w:val="none" w:sz="0" w:space="0" w:color="auto"/>
              </w:divBdr>
              <w:divsChild>
                <w:div w:id="9677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583227356">
      <w:bodyDiv w:val="1"/>
      <w:marLeft w:val="0"/>
      <w:marRight w:val="0"/>
      <w:marTop w:val="0"/>
      <w:marBottom w:val="0"/>
      <w:divBdr>
        <w:top w:val="none" w:sz="0" w:space="0" w:color="auto"/>
        <w:left w:val="none" w:sz="0" w:space="0" w:color="auto"/>
        <w:bottom w:val="none" w:sz="0" w:space="0" w:color="auto"/>
        <w:right w:val="none" w:sz="0" w:space="0" w:color="auto"/>
      </w:divBdr>
    </w:div>
    <w:div w:id="59077127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34299364">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0721369">
      <w:bodyDiv w:val="1"/>
      <w:marLeft w:val="0"/>
      <w:marRight w:val="0"/>
      <w:marTop w:val="0"/>
      <w:marBottom w:val="0"/>
      <w:divBdr>
        <w:top w:val="none" w:sz="0" w:space="0" w:color="auto"/>
        <w:left w:val="none" w:sz="0" w:space="0" w:color="auto"/>
        <w:bottom w:val="none" w:sz="0" w:space="0" w:color="auto"/>
        <w:right w:val="none" w:sz="0" w:space="0" w:color="auto"/>
      </w:divBdr>
      <w:divsChild>
        <w:div w:id="429661004">
          <w:marLeft w:val="0"/>
          <w:marRight w:val="0"/>
          <w:marTop w:val="0"/>
          <w:marBottom w:val="0"/>
          <w:divBdr>
            <w:top w:val="none" w:sz="0" w:space="0" w:color="auto"/>
            <w:left w:val="none" w:sz="0" w:space="0" w:color="auto"/>
            <w:bottom w:val="none" w:sz="0" w:space="0" w:color="auto"/>
            <w:right w:val="none" w:sz="0" w:space="0" w:color="auto"/>
          </w:divBdr>
          <w:divsChild>
            <w:div w:id="1858959062">
              <w:marLeft w:val="0"/>
              <w:marRight w:val="0"/>
              <w:marTop w:val="0"/>
              <w:marBottom w:val="0"/>
              <w:divBdr>
                <w:top w:val="none" w:sz="0" w:space="0" w:color="auto"/>
                <w:left w:val="none" w:sz="0" w:space="0" w:color="auto"/>
                <w:bottom w:val="none" w:sz="0" w:space="0" w:color="auto"/>
                <w:right w:val="none" w:sz="0" w:space="0" w:color="auto"/>
              </w:divBdr>
              <w:divsChild>
                <w:div w:id="944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36682715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0991813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27376599">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mb4p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Confidence intervals for IRAP D scores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2ACA42-9D54-4141-BA9C-DEFA051DAD6F}">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1232</TotalTime>
  <Pages>18</Pages>
  <Words>8987</Words>
  <Characters>51232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615</cp:revision>
  <dcterms:created xsi:type="dcterms:W3CDTF">2018-12-22T13:44:00Z</dcterms:created>
  <dcterms:modified xsi:type="dcterms:W3CDTF">2021-04-01T21:04:00Z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zotero-version="5.0.96.1"&gt;&lt;session id="Rq3AC1EZ"/&gt;&lt;style id="http://www.zotero.org/styles/apa" locale="en-US" hasBibliography="1" bibliographyStyleHasBeenSet="1"/&gt;&lt;prefs&gt;&lt;pref name="fieldType" value="Field"/&gt;&lt;/prefs&gt;&lt;/data&gt;</vt:lpwstr>
  </property>
</Properties>
</file>