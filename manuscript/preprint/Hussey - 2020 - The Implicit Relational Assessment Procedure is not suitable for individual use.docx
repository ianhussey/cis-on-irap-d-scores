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0124" w14:textId="127675CB" w:rsidR="000A4CF6" w:rsidRPr="001352DE" w:rsidRDefault="000A4CF6" w:rsidP="007006FC">
      <w:pPr>
        <w:pStyle w:val="Heading1"/>
        <w:rPr>
          <w:sz w:val="28"/>
          <w:szCs w:val="28"/>
        </w:rPr>
      </w:pPr>
    </w:p>
    <w:p w14:paraId="6591B68C" w14:textId="221515D8" w:rsidR="00E0058C" w:rsidRPr="001352DE" w:rsidRDefault="00E0058C" w:rsidP="007006FC">
      <w:pPr>
        <w:ind w:firstLine="0"/>
        <w:jc w:val="center"/>
        <w:rPr>
          <w:sz w:val="28"/>
          <w:szCs w:val="28"/>
        </w:rPr>
      </w:pPr>
    </w:p>
    <w:p w14:paraId="1DF3B20C" w14:textId="29024124" w:rsidR="00E0058C" w:rsidRPr="001352DE" w:rsidRDefault="00E0058C" w:rsidP="007006FC">
      <w:pPr>
        <w:ind w:firstLine="0"/>
        <w:jc w:val="center"/>
        <w:rPr>
          <w:sz w:val="28"/>
          <w:szCs w:val="28"/>
        </w:rPr>
      </w:pPr>
    </w:p>
    <w:p w14:paraId="5689C031" w14:textId="77777777" w:rsidR="00E0058C" w:rsidRPr="001352DE" w:rsidRDefault="00E0058C" w:rsidP="007006FC">
      <w:pPr>
        <w:ind w:firstLine="0"/>
        <w:jc w:val="center"/>
        <w:rPr>
          <w:sz w:val="28"/>
          <w:szCs w:val="28"/>
        </w:rPr>
      </w:pPr>
    </w:p>
    <w:p w14:paraId="12A779FF" w14:textId="77777777" w:rsidR="00844029" w:rsidRPr="001352DE" w:rsidRDefault="00455716" w:rsidP="007006FC">
      <w:pPr>
        <w:pStyle w:val="Heading1"/>
        <w:rPr>
          <w:b w:val="0"/>
          <w:bCs w:val="0"/>
          <w:sz w:val="28"/>
          <w:szCs w:val="28"/>
        </w:rPr>
      </w:pPr>
      <w:r w:rsidRPr="001352DE">
        <w:rPr>
          <w:b w:val="0"/>
          <w:bCs w:val="0"/>
          <w:sz w:val="28"/>
          <w:szCs w:val="28"/>
        </w:rPr>
        <w:t xml:space="preserve">The </w:t>
      </w:r>
      <w:r w:rsidR="0001000E" w:rsidRPr="001352DE">
        <w:rPr>
          <w:b w:val="0"/>
          <w:bCs w:val="0"/>
          <w:sz w:val="28"/>
          <w:szCs w:val="28"/>
        </w:rPr>
        <w:t>I</w:t>
      </w:r>
      <w:r w:rsidR="007D1F02" w:rsidRPr="001352DE">
        <w:rPr>
          <w:b w:val="0"/>
          <w:bCs w:val="0"/>
          <w:sz w:val="28"/>
          <w:szCs w:val="28"/>
        </w:rPr>
        <w:t xml:space="preserve">mplicit </w:t>
      </w:r>
      <w:r w:rsidR="0001000E" w:rsidRPr="001352DE">
        <w:rPr>
          <w:b w:val="0"/>
          <w:bCs w:val="0"/>
          <w:sz w:val="28"/>
          <w:szCs w:val="28"/>
        </w:rPr>
        <w:t>R</w:t>
      </w:r>
      <w:r w:rsidR="007D1F02" w:rsidRPr="001352DE">
        <w:rPr>
          <w:b w:val="0"/>
          <w:bCs w:val="0"/>
          <w:sz w:val="28"/>
          <w:szCs w:val="28"/>
        </w:rPr>
        <w:t xml:space="preserve">elational </w:t>
      </w:r>
      <w:r w:rsidR="0001000E" w:rsidRPr="001352DE">
        <w:rPr>
          <w:b w:val="0"/>
          <w:bCs w:val="0"/>
          <w:sz w:val="28"/>
          <w:szCs w:val="28"/>
        </w:rPr>
        <w:t>A</w:t>
      </w:r>
      <w:r w:rsidR="007D1F02" w:rsidRPr="001352DE">
        <w:rPr>
          <w:b w:val="0"/>
          <w:bCs w:val="0"/>
          <w:sz w:val="28"/>
          <w:szCs w:val="28"/>
        </w:rPr>
        <w:t xml:space="preserve">ssessment </w:t>
      </w:r>
      <w:r w:rsidR="0001000E" w:rsidRPr="001352DE">
        <w:rPr>
          <w:b w:val="0"/>
          <w:bCs w:val="0"/>
          <w:sz w:val="28"/>
          <w:szCs w:val="28"/>
        </w:rPr>
        <w:t>P</w:t>
      </w:r>
      <w:r w:rsidR="007D1F02" w:rsidRPr="001352DE">
        <w:rPr>
          <w:b w:val="0"/>
          <w:bCs w:val="0"/>
          <w:sz w:val="28"/>
          <w:szCs w:val="28"/>
        </w:rPr>
        <w:t>rocedure</w:t>
      </w:r>
      <w:r w:rsidR="0001000E" w:rsidRPr="001352DE">
        <w:rPr>
          <w:b w:val="0"/>
          <w:bCs w:val="0"/>
          <w:sz w:val="28"/>
          <w:szCs w:val="28"/>
        </w:rPr>
        <w:t xml:space="preserve"> </w:t>
      </w:r>
    </w:p>
    <w:p w14:paraId="21674E6D" w14:textId="2EABDF6F" w:rsidR="006D56C8" w:rsidRPr="001352DE" w:rsidRDefault="00455716" w:rsidP="007006FC">
      <w:pPr>
        <w:pStyle w:val="Heading1"/>
        <w:rPr>
          <w:b w:val="0"/>
          <w:bCs w:val="0"/>
          <w:sz w:val="28"/>
          <w:szCs w:val="28"/>
        </w:rPr>
      </w:pPr>
      <w:r w:rsidRPr="001352DE">
        <w:rPr>
          <w:b w:val="0"/>
          <w:bCs w:val="0"/>
          <w:sz w:val="28"/>
          <w:szCs w:val="28"/>
        </w:rPr>
        <w:t>is not suitable for individual use</w:t>
      </w:r>
    </w:p>
    <w:p w14:paraId="58FEABD7" w14:textId="77777777" w:rsidR="00E0058C" w:rsidRPr="001352DE" w:rsidRDefault="00E0058C" w:rsidP="00E0058C">
      <w:pPr>
        <w:pStyle w:val="Heading1"/>
        <w:rPr>
          <w:b w:val="0"/>
          <w:bCs w:val="0"/>
          <w:sz w:val="24"/>
          <w:szCs w:val="24"/>
        </w:rPr>
      </w:pPr>
    </w:p>
    <w:p w14:paraId="535C0743" w14:textId="3D13343E" w:rsidR="00DD0916" w:rsidRPr="001352DE" w:rsidRDefault="00DD0916" w:rsidP="00E0058C">
      <w:pPr>
        <w:pStyle w:val="Heading1"/>
        <w:rPr>
          <w:b w:val="0"/>
          <w:bCs w:val="0"/>
          <w:sz w:val="24"/>
          <w:szCs w:val="24"/>
        </w:rPr>
      </w:pPr>
      <w:r w:rsidRPr="001352DE">
        <w:rPr>
          <w:b w:val="0"/>
          <w:bCs w:val="0"/>
          <w:sz w:val="24"/>
          <w:szCs w:val="24"/>
        </w:rPr>
        <w:t>Ian Hussey</w:t>
      </w:r>
    </w:p>
    <w:p w14:paraId="24C7FFE6" w14:textId="77777777" w:rsidR="00E0058C" w:rsidRPr="001352DE" w:rsidRDefault="00E0058C" w:rsidP="00E0058C">
      <w:pPr>
        <w:ind w:firstLine="0"/>
        <w:jc w:val="center"/>
        <w:rPr>
          <w:sz w:val="24"/>
          <w:szCs w:val="24"/>
        </w:rPr>
      </w:pPr>
    </w:p>
    <w:p w14:paraId="5B9EC6AA" w14:textId="712AB968" w:rsidR="002229C3" w:rsidRDefault="00931C9D" w:rsidP="002229C3">
      <w:pPr>
        <w:ind w:left="720" w:right="720" w:firstLine="0"/>
        <w:rPr>
          <w:sz w:val="20"/>
          <w:szCs w:val="20"/>
        </w:rPr>
      </w:pPr>
      <w:r w:rsidRPr="001352DE">
        <w:rPr>
          <w:sz w:val="20"/>
          <w:szCs w:val="20"/>
        </w:rPr>
        <w:t>Vahey et al.’s (2015)</w:t>
      </w:r>
      <w:r w:rsidR="006A281D" w:rsidRPr="001352DE">
        <w:rPr>
          <w:sz w:val="20"/>
          <w:szCs w:val="20"/>
        </w:rPr>
        <w:t xml:space="preserve"> meta</w:t>
      </w:r>
      <w:r w:rsidR="004E18B3" w:rsidRPr="001352DE">
        <w:rPr>
          <w:sz w:val="20"/>
          <w:szCs w:val="20"/>
        </w:rPr>
        <w:t>-</w:t>
      </w:r>
      <w:r w:rsidR="006A281D" w:rsidRPr="001352DE">
        <w:rPr>
          <w:sz w:val="20"/>
          <w:szCs w:val="20"/>
        </w:rPr>
        <w:t xml:space="preserve">analysis </w:t>
      </w:r>
      <w:r w:rsidR="00811C68" w:rsidRPr="001352DE">
        <w:rPr>
          <w:sz w:val="20"/>
          <w:szCs w:val="20"/>
        </w:rPr>
        <w:t>concluded</w:t>
      </w:r>
      <w:r w:rsidR="0081210C" w:rsidRPr="001352DE">
        <w:rPr>
          <w:sz w:val="20"/>
          <w:szCs w:val="20"/>
        </w:rPr>
        <w:t xml:space="preserve"> that the </w:t>
      </w:r>
      <w:r w:rsidR="00EC3262" w:rsidRPr="001352DE">
        <w:rPr>
          <w:sz w:val="20"/>
          <w:szCs w:val="20"/>
        </w:rPr>
        <w:t xml:space="preserve">Implicit Relational Assessment Procedure has </w:t>
      </w:r>
      <w:r w:rsidR="0081210C" w:rsidRPr="001352DE">
        <w:rPr>
          <w:sz w:val="20"/>
          <w:szCs w:val="20"/>
        </w:rPr>
        <w:t xml:space="preserve">potential </w:t>
      </w:r>
      <w:r w:rsidR="00E54FD0" w:rsidRPr="001352DE">
        <w:rPr>
          <w:sz w:val="20"/>
          <w:szCs w:val="20"/>
        </w:rPr>
        <w:t>“</w:t>
      </w:r>
      <w:r w:rsidR="0081210C" w:rsidRPr="001352DE">
        <w:rPr>
          <w:sz w:val="20"/>
          <w:szCs w:val="20"/>
        </w:rPr>
        <w:t>as a tool for clinical assessment”</w:t>
      </w:r>
      <w:r w:rsidRPr="001352DE">
        <w:rPr>
          <w:sz w:val="20"/>
          <w:szCs w:val="20"/>
        </w:rPr>
        <w:t>.</w:t>
      </w:r>
      <w:r w:rsidR="006A281D" w:rsidRPr="001352DE">
        <w:rPr>
          <w:sz w:val="20"/>
          <w:szCs w:val="20"/>
        </w:rPr>
        <w:t xml:space="preserve"> Here I present evidence to the contrary. </w:t>
      </w:r>
      <w:r w:rsidR="001208C2" w:rsidRPr="001352DE">
        <w:rPr>
          <w:sz w:val="20"/>
          <w:szCs w:val="20"/>
        </w:rPr>
        <w:t xml:space="preserve">Using </w:t>
      </w:r>
      <w:r w:rsidRPr="001352DE">
        <w:rPr>
          <w:sz w:val="20"/>
          <w:szCs w:val="20"/>
        </w:rPr>
        <w:t>a large open dataset</w:t>
      </w:r>
      <w:r w:rsidR="001208C2" w:rsidRPr="001352DE">
        <w:rPr>
          <w:sz w:val="20"/>
          <w:szCs w:val="20"/>
        </w:rPr>
        <w:t xml:space="preserve">, </w:t>
      </w:r>
      <w:r w:rsidR="006A281D" w:rsidRPr="001352DE">
        <w:rPr>
          <w:sz w:val="20"/>
          <w:szCs w:val="20"/>
        </w:rPr>
        <w:t xml:space="preserve">95% </w:t>
      </w:r>
      <w:r w:rsidR="001208C2" w:rsidRPr="001352DE">
        <w:rPr>
          <w:sz w:val="20"/>
          <w:szCs w:val="20"/>
        </w:rPr>
        <w:t>C</w:t>
      </w:r>
      <w:r w:rsidR="006A281D" w:rsidRPr="001352DE">
        <w:rPr>
          <w:sz w:val="20"/>
          <w:szCs w:val="20"/>
        </w:rPr>
        <w:t xml:space="preserve">onfidence </w:t>
      </w:r>
      <w:r w:rsidR="001208C2" w:rsidRPr="001352DE">
        <w:rPr>
          <w:sz w:val="20"/>
          <w:szCs w:val="20"/>
        </w:rPr>
        <w:t>I</w:t>
      </w:r>
      <w:r w:rsidR="006A281D" w:rsidRPr="001352DE">
        <w:rPr>
          <w:sz w:val="20"/>
          <w:szCs w:val="20"/>
        </w:rPr>
        <w:t xml:space="preserve">ntervals </w:t>
      </w:r>
      <w:r w:rsidRPr="001352DE">
        <w:rPr>
          <w:sz w:val="20"/>
          <w:szCs w:val="20"/>
        </w:rPr>
        <w:t xml:space="preserve">were calculated </w:t>
      </w:r>
      <w:r w:rsidR="001208C2" w:rsidRPr="001352DE">
        <w:rPr>
          <w:sz w:val="20"/>
          <w:szCs w:val="20"/>
        </w:rPr>
        <w:t xml:space="preserve">for each </w:t>
      </w:r>
      <w:r w:rsidRPr="001352DE">
        <w:rPr>
          <w:sz w:val="20"/>
          <w:szCs w:val="20"/>
        </w:rPr>
        <w:t>participant</w:t>
      </w:r>
      <w:r w:rsidR="003C5557" w:rsidRPr="001352DE">
        <w:rPr>
          <w:sz w:val="20"/>
          <w:szCs w:val="20"/>
        </w:rPr>
        <w:t>’</w:t>
      </w:r>
      <w:r w:rsidRPr="001352DE">
        <w:rPr>
          <w:sz w:val="20"/>
          <w:szCs w:val="20"/>
        </w:rPr>
        <w:t xml:space="preserve">s </w:t>
      </w:r>
      <w:r w:rsidR="001208C2" w:rsidRPr="001352DE">
        <w:rPr>
          <w:i/>
          <w:sz w:val="20"/>
          <w:szCs w:val="20"/>
        </w:rPr>
        <w:t>D</w:t>
      </w:r>
      <w:r w:rsidR="001208C2" w:rsidRPr="001352DE">
        <w:rPr>
          <w:sz w:val="20"/>
          <w:szCs w:val="20"/>
        </w:rPr>
        <w:t xml:space="preserve"> score</w:t>
      </w:r>
      <w:r w:rsidRPr="001352DE">
        <w:rPr>
          <w:sz w:val="20"/>
          <w:szCs w:val="20"/>
        </w:rPr>
        <w:t>s via bootstrapping</w:t>
      </w:r>
      <w:r w:rsidR="001208C2" w:rsidRPr="001352DE">
        <w:rPr>
          <w:sz w:val="20"/>
          <w:szCs w:val="20"/>
        </w:rPr>
        <w:t>.</w:t>
      </w:r>
      <w:r w:rsidR="006A281D" w:rsidRPr="001352DE">
        <w:rPr>
          <w:sz w:val="20"/>
          <w:szCs w:val="20"/>
        </w:rPr>
        <w:t xml:space="preserve"> </w:t>
      </w:r>
      <w:r w:rsidR="001208C2" w:rsidRPr="001352DE">
        <w:rPr>
          <w:sz w:val="20"/>
          <w:szCs w:val="20"/>
        </w:rPr>
        <w:t>Results demonstrate that Confidence Intervals are extremely wide</w:t>
      </w:r>
      <w:r w:rsidR="00855389" w:rsidRPr="001352DE">
        <w:rPr>
          <w:sz w:val="20"/>
          <w:szCs w:val="20"/>
        </w:rPr>
        <w:t xml:space="preserve">; only a small fraction of individuals </w:t>
      </w:r>
      <w:r w:rsidR="00A33460" w:rsidRPr="001352DE">
        <w:rPr>
          <w:sz w:val="20"/>
          <w:szCs w:val="20"/>
        </w:rPr>
        <w:t>were</w:t>
      </w:r>
      <w:r w:rsidR="00855389" w:rsidRPr="001352DE">
        <w:rPr>
          <w:sz w:val="20"/>
          <w:szCs w:val="20"/>
        </w:rPr>
        <w:t xml:space="preserve"> shown to have non-zero IRAP effects; only a small fraction of individuals’ </w:t>
      </w:r>
      <w:r w:rsidR="00855389" w:rsidRPr="001352DE">
        <w:rPr>
          <w:i/>
          <w:iCs/>
          <w:sz w:val="20"/>
          <w:szCs w:val="20"/>
        </w:rPr>
        <w:t>D</w:t>
      </w:r>
      <w:r w:rsidR="00855389" w:rsidRPr="001352DE">
        <w:rPr>
          <w:sz w:val="20"/>
          <w:szCs w:val="20"/>
        </w:rPr>
        <w:t xml:space="preserve"> scores </w:t>
      </w:r>
      <w:r w:rsidR="00A33460" w:rsidRPr="001352DE">
        <w:rPr>
          <w:sz w:val="20"/>
          <w:szCs w:val="20"/>
        </w:rPr>
        <w:t>were</w:t>
      </w:r>
      <w:r w:rsidR="00855389" w:rsidRPr="001352DE">
        <w:rPr>
          <w:sz w:val="20"/>
          <w:szCs w:val="20"/>
        </w:rPr>
        <w:t xml:space="preserve"> discrimina</w:t>
      </w:r>
      <w:r w:rsidR="00A33460" w:rsidRPr="001352DE">
        <w:rPr>
          <w:sz w:val="20"/>
          <w:szCs w:val="20"/>
        </w:rPr>
        <w:t xml:space="preserve">ble </w:t>
      </w:r>
      <w:r w:rsidR="00855389" w:rsidRPr="001352DE">
        <w:rPr>
          <w:sz w:val="20"/>
          <w:szCs w:val="20"/>
        </w:rPr>
        <w:t xml:space="preserve">from other individuals’ </w:t>
      </w:r>
      <w:r w:rsidR="00855389" w:rsidRPr="001352DE">
        <w:rPr>
          <w:i/>
          <w:iCs/>
          <w:sz w:val="20"/>
          <w:szCs w:val="20"/>
        </w:rPr>
        <w:t>D</w:t>
      </w:r>
      <w:r w:rsidR="00855389" w:rsidRPr="001352DE">
        <w:rPr>
          <w:sz w:val="20"/>
          <w:szCs w:val="20"/>
        </w:rPr>
        <w:t xml:space="preserve"> scores; and </w:t>
      </w:r>
      <w:r w:rsidR="000F1F7F" w:rsidRPr="001352DE">
        <w:rPr>
          <w:sz w:val="20"/>
          <w:szCs w:val="20"/>
        </w:rPr>
        <w:t xml:space="preserve">individuals’ </w:t>
      </w:r>
      <w:r w:rsidR="00855389" w:rsidRPr="001352DE">
        <w:rPr>
          <w:sz w:val="20"/>
          <w:szCs w:val="20"/>
        </w:rPr>
        <w:t>confidence interval</w:t>
      </w:r>
      <w:r w:rsidR="000F1F7F" w:rsidRPr="001352DE">
        <w:rPr>
          <w:sz w:val="20"/>
          <w:szCs w:val="20"/>
        </w:rPr>
        <w:t>s</w:t>
      </w:r>
      <w:r w:rsidR="00855389" w:rsidRPr="001352DE">
        <w:rPr>
          <w:sz w:val="20"/>
          <w:szCs w:val="20"/>
        </w:rPr>
        <w:t xml:space="preserve"> span</w:t>
      </w:r>
      <w:r w:rsidR="00A33460" w:rsidRPr="001352DE">
        <w:rPr>
          <w:sz w:val="20"/>
          <w:szCs w:val="20"/>
        </w:rPr>
        <w:t xml:space="preserve">ned roughly </w:t>
      </w:r>
      <w:r w:rsidR="00855389" w:rsidRPr="001352DE">
        <w:rPr>
          <w:sz w:val="20"/>
          <w:szCs w:val="20"/>
        </w:rPr>
        <w:t>half the total observed range</w:t>
      </w:r>
      <w:r w:rsidRPr="001352DE">
        <w:rPr>
          <w:sz w:val="20"/>
          <w:szCs w:val="20"/>
        </w:rPr>
        <w:t xml:space="preserve">. </w:t>
      </w:r>
      <w:r w:rsidR="004539C4" w:rsidRPr="001352DE">
        <w:rPr>
          <w:sz w:val="20"/>
          <w:szCs w:val="20"/>
        </w:rPr>
        <w:t>Using a</w:t>
      </w:r>
      <w:r w:rsidR="00855389" w:rsidRPr="001352DE">
        <w:rPr>
          <w:sz w:val="20"/>
          <w:szCs w:val="20"/>
        </w:rPr>
        <w:t>n alternative scoring algorithm</w:t>
      </w:r>
      <w:r w:rsidR="004F6F00" w:rsidRPr="001352DE">
        <w:rPr>
          <w:sz w:val="20"/>
          <w:szCs w:val="20"/>
        </w:rPr>
        <w:t>, the Probabilistic Index (PI),</w:t>
      </w:r>
      <w:r w:rsidR="00855389" w:rsidRPr="001352DE">
        <w:rPr>
          <w:sz w:val="20"/>
          <w:szCs w:val="20"/>
        </w:rPr>
        <w:t xml:space="preserve"> did not </w:t>
      </w:r>
      <w:r w:rsidR="00D87FD4" w:rsidRPr="001352DE">
        <w:rPr>
          <w:sz w:val="20"/>
          <w:szCs w:val="20"/>
        </w:rPr>
        <w:t>consistently</w:t>
      </w:r>
      <w:r w:rsidR="00855389" w:rsidRPr="001352DE">
        <w:rPr>
          <w:sz w:val="20"/>
          <w:szCs w:val="20"/>
        </w:rPr>
        <w:t xml:space="preserve"> improve these metrics. </w:t>
      </w:r>
      <w:r w:rsidR="0071565D" w:rsidRPr="001352DE">
        <w:rPr>
          <w:sz w:val="20"/>
          <w:szCs w:val="20"/>
        </w:rPr>
        <w:t>Lastly,</w:t>
      </w:r>
      <w:r w:rsidR="008C292D" w:rsidRPr="001352DE">
        <w:rPr>
          <w:sz w:val="20"/>
          <w:szCs w:val="20"/>
        </w:rPr>
        <w:t xml:space="preserve"> </w:t>
      </w:r>
      <w:r w:rsidR="0071565D" w:rsidRPr="001352DE">
        <w:rPr>
          <w:sz w:val="20"/>
          <w:szCs w:val="20"/>
        </w:rPr>
        <w:t xml:space="preserve">the </w:t>
      </w:r>
      <w:r w:rsidR="008C292D" w:rsidRPr="001352DE">
        <w:rPr>
          <w:sz w:val="20"/>
          <w:szCs w:val="20"/>
        </w:rPr>
        <w:t xml:space="preserve">IRAP was also shown to be </w:t>
      </w:r>
      <w:r w:rsidR="00E5153F" w:rsidRPr="001352DE">
        <w:rPr>
          <w:sz w:val="20"/>
          <w:szCs w:val="20"/>
        </w:rPr>
        <w:t xml:space="preserve">substantially </w:t>
      </w:r>
      <w:r w:rsidR="00407449" w:rsidRPr="001352DE">
        <w:rPr>
          <w:sz w:val="20"/>
          <w:szCs w:val="20"/>
        </w:rPr>
        <w:t xml:space="preserve">inferior to the most </w:t>
      </w:r>
      <w:r w:rsidR="00855389" w:rsidRPr="001352DE">
        <w:rPr>
          <w:sz w:val="20"/>
          <w:szCs w:val="20"/>
        </w:rPr>
        <w:t>popular implicit measure, the Implicit Association Test</w:t>
      </w:r>
      <w:r w:rsidR="00BF59D0" w:rsidRPr="001352DE">
        <w:rPr>
          <w:sz w:val="20"/>
          <w:szCs w:val="20"/>
        </w:rPr>
        <w:t xml:space="preserve">, </w:t>
      </w:r>
      <w:r w:rsidR="00B166CB" w:rsidRPr="001352DE">
        <w:rPr>
          <w:sz w:val="20"/>
          <w:szCs w:val="20"/>
        </w:rPr>
        <w:t>on</w:t>
      </w:r>
      <w:r w:rsidR="007F2589" w:rsidRPr="001352DE">
        <w:rPr>
          <w:sz w:val="20"/>
          <w:szCs w:val="20"/>
        </w:rPr>
        <w:t xml:space="preserve"> each of these</w:t>
      </w:r>
      <w:r w:rsidR="005659D0" w:rsidRPr="001352DE">
        <w:rPr>
          <w:sz w:val="20"/>
          <w:szCs w:val="20"/>
        </w:rPr>
        <w:t xml:space="preserve"> </w:t>
      </w:r>
      <w:r w:rsidR="00BF59D0" w:rsidRPr="001352DE">
        <w:rPr>
          <w:sz w:val="20"/>
          <w:szCs w:val="20"/>
        </w:rPr>
        <w:t>metrics</w:t>
      </w:r>
      <w:r w:rsidR="001031DC" w:rsidRPr="001352DE">
        <w:rPr>
          <w:sz w:val="20"/>
          <w:szCs w:val="20"/>
        </w:rPr>
        <w:t xml:space="preserve">. </w:t>
      </w:r>
      <w:r w:rsidR="00AC3D25" w:rsidRPr="001352DE">
        <w:rPr>
          <w:sz w:val="20"/>
          <w:szCs w:val="20"/>
        </w:rPr>
        <w:t>In its currently form, t</w:t>
      </w:r>
      <w:r w:rsidR="00610FEF" w:rsidRPr="001352DE">
        <w:rPr>
          <w:sz w:val="20"/>
          <w:szCs w:val="20"/>
        </w:rPr>
        <w:t xml:space="preserve">he IRAP is </w:t>
      </w:r>
      <w:r w:rsidR="00E14102" w:rsidRPr="001352DE">
        <w:rPr>
          <w:sz w:val="20"/>
          <w:szCs w:val="20"/>
        </w:rPr>
        <w:t xml:space="preserve">therefore </w:t>
      </w:r>
      <w:r w:rsidR="00E76C03" w:rsidRPr="001352DE">
        <w:rPr>
          <w:sz w:val="20"/>
          <w:szCs w:val="20"/>
        </w:rPr>
        <w:t>un</w:t>
      </w:r>
      <w:r w:rsidR="00610FEF" w:rsidRPr="001352DE">
        <w:rPr>
          <w:sz w:val="20"/>
          <w:szCs w:val="20"/>
        </w:rPr>
        <w:t xml:space="preserve">suitable for </w:t>
      </w:r>
      <w:r w:rsidR="00774E8B" w:rsidRPr="001352DE">
        <w:rPr>
          <w:sz w:val="20"/>
          <w:szCs w:val="20"/>
        </w:rPr>
        <w:t>individual level use</w:t>
      </w:r>
      <w:r w:rsidR="00137783" w:rsidRPr="001352DE">
        <w:rPr>
          <w:sz w:val="20"/>
          <w:szCs w:val="20"/>
        </w:rPr>
        <w:t xml:space="preserve"> or assessment</w:t>
      </w:r>
      <w:r w:rsidR="0003105E" w:rsidRPr="001352DE">
        <w:rPr>
          <w:sz w:val="20"/>
          <w:szCs w:val="20"/>
        </w:rPr>
        <w:t xml:space="preserve"> in both research and applied contexts</w:t>
      </w:r>
      <w:r w:rsidR="004D115A">
        <w:rPr>
          <w:sz w:val="20"/>
          <w:szCs w:val="20"/>
        </w:rPr>
        <w:t>.</w:t>
      </w:r>
      <w:r w:rsidR="00B63D93">
        <w:rPr>
          <w:sz w:val="20"/>
          <w:szCs w:val="20"/>
        </w:rPr>
        <w:t xml:space="preserve"> All data and code available at </w:t>
      </w:r>
      <w:hyperlink r:id="rId10" w:history="1">
        <w:r w:rsidR="00B63D93" w:rsidRPr="00B63D93">
          <w:rPr>
            <w:rStyle w:val="Hyperlink"/>
            <w:sz w:val="20"/>
            <w:szCs w:val="20"/>
            <w:u w:val="none"/>
          </w:rPr>
          <w:t>osf.io/mb4ph</w:t>
        </w:r>
      </w:hyperlink>
    </w:p>
    <w:p w14:paraId="6059B265" w14:textId="77777777" w:rsidR="004D115A" w:rsidRDefault="004D115A" w:rsidP="002229C3">
      <w:pPr>
        <w:ind w:left="720" w:right="720" w:firstLine="0"/>
      </w:pPr>
    </w:p>
    <w:p w14:paraId="17E9B161" w14:textId="7B46A5F5" w:rsidR="004D115A" w:rsidRDefault="004D115A" w:rsidP="002229C3">
      <w:pPr>
        <w:ind w:left="720" w:right="720" w:firstLine="0"/>
        <w:sectPr w:rsidR="004D115A" w:rsidSect="008217D5">
          <w:footerReference w:type="even" r:id="rId11"/>
          <w:footerReference w:type="default" r:id="rId12"/>
          <w:footerReference w:type="first" r:id="rId13"/>
          <w:pgSz w:w="11900" w:h="16840"/>
          <w:pgMar w:top="1440" w:right="1440" w:bottom="1440" w:left="1440" w:header="720" w:footer="720" w:gutter="0"/>
          <w:cols w:space="414"/>
          <w:titlePg/>
          <w:docGrid w:linePitch="360"/>
        </w:sectPr>
      </w:pPr>
    </w:p>
    <w:p w14:paraId="71C069A1" w14:textId="6C1DB969" w:rsidR="00EC674E" w:rsidRPr="001352DE" w:rsidRDefault="004D115A" w:rsidP="00E0058C">
      <w:pPr>
        <w:ind w:firstLine="0"/>
      </w:pPr>
      <w:r>
        <w:t>T</w:t>
      </w:r>
      <w:r w:rsidR="00EE1B54" w:rsidRPr="001352DE">
        <w:t>he Implicit Relational Assessment Procedure (</w:t>
      </w:r>
      <w:r w:rsidR="00F82E3C" w:rsidRPr="001352DE">
        <w:t xml:space="preserve">IRAP) </w:t>
      </w:r>
      <w:r w:rsidR="00EE1B54" w:rsidRPr="001352DE">
        <w:t xml:space="preserve">is a reaction-time based task that has seen significant use as both a measure of implicit attitudes and within </w:t>
      </w:r>
      <w:r w:rsidR="00113387" w:rsidRPr="001352DE">
        <w:t xml:space="preserve">Relational Frame Theory </w:t>
      </w:r>
      <w:r w:rsidR="009A68FD" w:rsidRPr="001352DE">
        <w:t xml:space="preserve">research </w:t>
      </w:r>
      <w:r w:rsidR="00113387" w:rsidRPr="001352DE">
        <w:t>as a measure of relational responding</w:t>
      </w:r>
      <w:r w:rsidR="00EE1B54" w:rsidRPr="001352DE">
        <w:t xml:space="preserve"> </w:t>
      </w:r>
      <w:r w:rsidR="009F68A5" w:rsidRPr="001352DE">
        <w:fldChar w:fldCharType="begin"/>
      </w:r>
      <w:r w:rsidR="00DE1174" w:rsidRPr="001352DE">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rsidRPr="001352DE">
        <w:fldChar w:fldCharType="separate"/>
      </w:r>
      <w:r w:rsidR="009A68FD" w:rsidRPr="001352DE">
        <w:t>(Barnes-Holmes &amp; Harte, 2022; Hussey, Barnes-Holmes, et al., 2015)</w:t>
      </w:r>
      <w:r w:rsidR="009F68A5" w:rsidRPr="001352DE">
        <w:fldChar w:fldCharType="end"/>
      </w:r>
      <w:r w:rsidR="00EE1B54" w:rsidRPr="001352DE">
        <w:t xml:space="preserve">. </w:t>
      </w:r>
      <w:r w:rsidR="00014A02" w:rsidRPr="001352DE">
        <w:t>There is increasing interest in using the IRAP at the individual level. For example, i</w:t>
      </w:r>
      <w:r w:rsidR="00EE1B54" w:rsidRPr="001352DE">
        <w:t xml:space="preserve">n their meta-analysis of clinically relevant IRAP studies, </w:t>
      </w:r>
      <w:r w:rsidR="00616DAB" w:rsidRPr="001352DE">
        <w:t xml:space="preserve">Vahey et al. </w:t>
      </w:r>
      <w:r w:rsidR="00E708F1" w:rsidRPr="001352DE">
        <w:fldChar w:fldCharType="begin"/>
      </w:r>
      <w:r w:rsidR="00DE1174" w:rsidRPr="001352DE">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1352DE">
        <w:fldChar w:fldCharType="separate"/>
      </w:r>
      <w:r w:rsidR="00616DAB" w:rsidRPr="001352DE">
        <w:t>(2015)</w:t>
      </w:r>
      <w:r w:rsidR="00E708F1" w:rsidRPr="001352DE">
        <w:fldChar w:fldCharType="end"/>
      </w:r>
      <w:r w:rsidR="00D82D77" w:rsidRPr="001352DE">
        <w:t xml:space="preserve"> </w:t>
      </w:r>
      <w:r w:rsidR="00437B89" w:rsidRPr="001352DE">
        <w:t xml:space="preserve">concluded </w:t>
      </w:r>
      <w:r w:rsidR="00D82D77" w:rsidRPr="001352DE">
        <w:t xml:space="preserve">that the IRAP </w:t>
      </w:r>
      <w:r w:rsidR="00564886" w:rsidRPr="001352DE">
        <w:t>has potential “as a tool for clinical assessment” (p.</w:t>
      </w:r>
      <w:r w:rsidR="00346DB7" w:rsidRPr="001352DE">
        <w:t>64</w:t>
      </w:r>
      <w:r w:rsidR="00564886" w:rsidRPr="001352DE">
        <w:t>)</w:t>
      </w:r>
      <w:r w:rsidR="00EE1B54" w:rsidRPr="001352DE">
        <w:t xml:space="preserve">. </w:t>
      </w:r>
      <w:r w:rsidR="002F0A4F" w:rsidRPr="001352DE">
        <w:t>Subsequently, a</w:t>
      </w:r>
      <w:r w:rsidR="00EC674E" w:rsidRPr="001352DE">
        <w:t xml:space="preserve"> recent </w:t>
      </w:r>
      <w:r w:rsidR="00567319" w:rsidRPr="001352DE">
        <w:t>study</w:t>
      </w:r>
      <w:r w:rsidR="00EC674E" w:rsidRPr="001352DE">
        <w:t xml:space="preserve"> </w:t>
      </w:r>
      <w:r w:rsidR="002F0A4F" w:rsidRPr="001352DE">
        <w:t xml:space="preserve">has </w:t>
      </w:r>
      <w:r w:rsidR="00EC674E" w:rsidRPr="001352DE">
        <w:t>reported individual level analyses of IRAP</w:t>
      </w:r>
      <w:r w:rsidR="00567319" w:rsidRPr="001352DE">
        <w:t xml:space="preserve"> data </w:t>
      </w:r>
      <w:r w:rsidR="00567319" w:rsidRPr="001352DE">
        <w:fldChar w:fldCharType="begin"/>
      </w:r>
      <w:r w:rsidR="00DE1174" w:rsidRPr="001352DE">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rsidRPr="001352DE">
        <w:fldChar w:fldCharType="separate"/>
      </w:r>
      <w:r w:rsidR="00567319" w:rsidRPr="001352DE">
        <w:t>(Finn et al., 2019)</w:t>
      </w:r>
      <w:r w:rsidR="00567319" w:rsidRPr="001352DE">
        <w:fldChar w:fldCharType="end"/>
      </w:r>
      <w:r w:rsidR="00094AB4" w:rsidRPr="001352DE">
        <w:t xml:space="preserve">, suggesting interest in the individual level utility of the task in both research and applied settings. </w:t>
      </w:r>
    </w:p>
    <w:p w14:paraId="36910131" w14:textId="079E3C61" w:rsidR="00A8455A" w:rsidRPr="001352DE" w:rsidRDefault="00712C1B" w:rsidP="00D21ABA">
      <w:r w:rsidRPr="001352DE">
        <w:t xml:space="preserve">However, </w:t>
      </w:r>
      <w:r w:rsidR="006879E1" w:rsidRPr="001352DE">
        <w:t xml:space="preserve">for the IRAP to have individual-level utility, </w:t>
      </w:r>
      <w:r w:rsidR="0065627A" w:rsidRPr="001352DE">
        <w:t xml:space="preserve">whether that be </w:t>
      </w:r>
      <w:r w:rsidR="006879E1" w:rsidRPr="001352DE">
        <w:t xml:space="preserve">for clinical </w:t>
      </w:r>
      <w:r w:rsidR="0065627A" w:rsidRPr="001352DE">
        <w:t>assessment, research use or otherwise</w:t>
      </w:r>
      <w:r w:rsidR="006879E1" w:rsidRPr="001352DE">
        <w:t xml:space="preserve">, scores produced </w:t>
      </w:r>
      <w:r w:rsidR="00B56621" w:rsidRPr="001352DE">
        <w:t xml:space="preserve">on </w:t>
      </w:r>
      <w:r w:rsidR="006879E1" w:rsidRPr="001352DE">
        <w:t xml:space="preserve">the task </w:t>
      </w:r>
      <w:r w:rsidR="00B56621" w:rsidRPr="001352DE">
        <w:t xml:space="preserve">by a single individual </w:t>
      </w:r>
      <w:r w:rsidR="007C2827" w:rsidRPr="001352DE">
        <w:t xml:space="preserve">would need to </w:t>
      </w:r>
      <w:r w:rsidR="006879E1" w:rsidRPr="001352DE">
        <w:t xml:space="preserve">be </w:t>
      </w:r>
      <w:r w:rsidR="001A01B4" w:rsidRPr="001352DE">
        <w:t>precisely</w:t>
      </w:r>
      <w:r w:rsidR="006879E1" w:rsidRPr="001352DE">
        <w:t xml:space="preserve"> estimated</w:t>
      </w:r>
      <w:r w:rsidR="0094097E" w:rsidRPr="001352DE">
        <w:t xml:space="preserve">. </w:t>
      </w:r>
      <w:r w:rsidR="00387A04" w:rsidRPr="001352DE">
        <w:t xml:space="preserve">Unfortunately, there is good </w:t>
      </w:r>
      <w:r w:rsidR="00387A04" w:rsidRPr="001352DE">
        <w:rPr>
          <w:i/>
        </w:rPr>
        <w:t>a priori</w:t>
      </w:r>
      <w:r w:rsidR="00387A04" w:rsidRPr="001352DE">
        <w:t xml:space="preserve"> reason to believe that the IRAP</w:t>
      </w:r>
      <w:r w:rsidR="00B56621" w:rsidRPr="001352DE">
        <w:t xml:space="preserve"> effects </w:t>
      </w:r>
      <w:r w:rsidR="00387A04" w:rsidRPr="001352DE">
        <w:t xml:space="preserve">– typically quantified using the </w:t>
      </w:r>
      <w:r w:rsidR="00387A04" w:rsidRPr="001352DE">
        <w:rPr>
          <w:i/>
        </w:rPr>
        <w:t>D</w:t>
      </w:r>
      <w:r w:rsidR="00387A04" w:rsidRPr="001352DE">
        <w:t xml:space="preserve"> scoring algorithm </w:t>
      </w:r>
      <w:r w:rsidR="00241597" w:rsidRPr="001352DE">
        <w:fldChar w:fldCharType="begin"/>
      </w:r>
      <w:r w:rsidR="00DE1174" w:rsidRPr="001352DE">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1352DE">
        <w:fldChar w:fldCharType="separate"/>
      </w:r>
      <w:r w:rsidR="00241597" w:rsidRPr="001352DE">
        <w:t>(Barnes-Holmes et al., 2010; Greenwald et al., 2003)</w:t>
      </w:r>
      <w:r w:rsidR="00241597" w:rsidRPr="001352DE">
        <w:fldChar w:fldCharType="end"/>
      </w:r>
      <w:r w:rsidR="00387A04" w:rsidRPr="001352DE">
        <w:t xml:space="preserve"> </w:t>
      </w:r>
      <w:r w:rsidR="009C79C9" w:rsidRPr="001352DE">
        <w:t xml:space="preserve">– </w:t>
      </w:r>
      <w:r w:rsidR="00387A04" w:rsidRPr="001352DE">
        <w:t>are</w:t>
      </w:r>
      <w:r w:rsidR="009C79C9" w:rsidRPr="001352DE">
        <w:t xml:space="preserve"> </w:t>
      </w:r>
      <w:r w:rsidR="00387A04" w:rsidRPr="001352DE">
        <w:t xml:space="preserve">likely to be </w:t>
      </w:r>
      <w:r w:rsidR="001A01B4" w:rsidRPr="001352DE">
        <w:t>imprecisely</w:t>
      </w:r>
      <w:r w:rsidR="00387A04" w:rsidRPr="001352DE">
        <w:t xml:space="preserve"> estimated</w:t>
      </w:r>
      <w:r w:rsidR="00F862A7" w:rsidRPr="001352DE">
        <w:t xml:space="preserve"> at the individual level</w:t>
      </w:r>
      <w:r w:rsidR="00387A04" w:rsidRPr="001352DE">
        <w:t xml:space="preserve">. In a typical </w:t>
      </w:r>
      <w:r w:rsidR="00AA104C" w:rsidRPr="001352DE">
        <w:t xml:space="preserve">IRAP, </w:t>
      </w:r>
      <w:r w:rsidR="00AA104C" w:rsidRPr="001352DE">
        <w:rPr>
          <w:i/>
        </w:rPr>
        <w:t>D</w:t>
      </w:r>
      <w:r w:rsidR="00AA104C" w:rsidRPr="001352DE">
        <w:t xml:space="preserve"> score</w:t>
      </w:r>
      <w:r w:rsidR="00387A04" w:rsidRPr="001352DE">
        <w:t>s</w:t>
      </w:r>
      <w:r w:rsidR="00AA104C" w:rsidRPr="001352DE">
        <w:t xml:space="preserve"> </w:t>
      </w:r>
      <w:r w:rsidR="00387A04" w:rsidRPr="001352DE">
        <w:t xml:space="preserve">are </w:t>
      </w:r>
      <w:r w:rsidR="00AA104C" w:rsidRPr="001352DE">
        <w:t xml:space="preserve">calculated from only </w:t>
      </w:r>
      <w:r w:rsidR="00D35BB9" w:rsidRPr="001352DE">
        <w:t>18 pairs of</w:t>
      </w:r>
      <w:r w:rsidR="00AA104C" w:rsidRPr="001352DE">
        <w:t xml:space="preserve"> reaction time</w:t>
      </w:r>
      <w:r w:rsidR="00387A04" w:rsidRPr="001352DE">
        <w:t>s</w:t>
      </w:r>
      <w:r w:rsidR="00AA104C" w:rsidRPr="001352DE">
        <w:t xml:space="preserve">. This </w:t>
      </w:r>
      <w:r w:rsidR="00AC4330" w:rsidRPr="001352DE">
        <w:t xml:space="preserve">small number of trials </w:t>
      </w:r>
      <w:r w:rsidR="00AA104C" w:rsidRPr="001352DE">
        <w:t xml:space="preserve">is </w:t>
      </w:r>
      <w:r w:rsidR="00044447" w:rsidRPr="001352DE">
        <w:t xml:space="preserve">also </w:t>
      </w:r>
      <w:r w:rsidR="00AA104C" w:rsidRPr="001352DE">
        <w:t>in contrast to the use of reaction</w:t>
      </w:r>
      <w:r w:rsidR="00870148" w:rsidRPr="001352DE">
        <w:t>-</w:t>
      </w:r>
      <w:r w:rsidR="00AA104C" w:rsidRPr="001352DE">
        <w:t>time</w:t>
      </w:r>
      <w:r w:rsidR="00A44E25" w:rsidRPr="001352DE">
        <w:t xml:space="preserve"> based</w:t>
      </w:r>
      <w:r w:rsidR="00AA104C" w:rsidRPr="001352DE">
        <w:t xml:space="preserve"> tasks elsewhere in psychology</w:t>
      </w:r>
      <w:r w:rsidR="00241597" w:rsidRPr="001352DE">
        <w:t xml:space="preserve">. For example, the </w:t>
      </w:r>
      <w:r w:rsidR="00AA104C" w:rsidRPr="001352DE">
        <w:t>I</w:t>
      </w:r>
      <w:r w:rsidR="00241597" w:rsidRPr="001352DE">
        <w:t xml:space="preserve">mplicit </w:t>
      </w:r>
      <w:r w:rsidR="00AA104C" w:rsidRPr="001352DE">
        <w:t>A</w:t>
      </w:r>
      <w:r w:rsidR="00241597" w:rsidRPr="001352DE">
        <w:t xml:space="preserve">ssociation </w:t>
      </w:r>
      <w:r w:rsidR="00AA104C" w:rsidRPr="001352DE">
        <w:t>T</w:t>
      </w:r>
      <w:r w:rsidR="00241597" w:rsidRPr="001352DE">
        <w:t xml:space="preserve">est calculates scores from </w:t>
      </w:r>
      <w:r w:rsidR="009C79C9" w:rsidRPr="001352DE">
        <w:t>120</w:t>
      </w:r>
      <w:r w:rsidR="00AA104C" w:rsidRPr="001352DE">
        <w:t xml:space="preserve"> </w:t>
      </w:r>
      <w:r w:rsidR="009C79C9" w:rsidRPr="001352DE">
        <w:t>reaction times</w:t>
      </w:r>
      <w:r w:rsidR="00241597" w:rsidRPr="001352DE">
        <w:t xml:space="preserve"> </w:t>
      </w:r>
      <w:r w:rsidR="00241597" w:rsidRPr="001352DE">
        <w:fldChar w:fldCharType="begin"/>
      </w:r>
      <w:r w:rsidR="00DE1174" w:rsidRPr="001352DE">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1352DE">
        <w:fldChar w:fldCharType="separate"/>
      </w:r>
      <w:r w:rsidR="00241597" w:rsidRPr="001352DE">
        <w:t>(Greenwald et al., 1998)</w:t>
      </w:r>
      <w:r w:rsidR="00241597" w:rsidRPr="001352DE">
        <w:fldChar w:fldCharType="end"/>
      </w:r>
      <w:r w:rsidR="00241597" w:rsidRPr="001352DE">
        <w:t xml:space="preserve">, and the </w:t>
      </w:r>
      <w:r w:rsidR="00241597" w:rsidRPr="001352DE">
        <w:t>S</w:t>
      </w:r>
      <w:r w:rsidR="00AA104C" w:rsidRPr="001352DE">
        <w:t xml:space="preserve">troop </w:t>
      </w:r>
      <w:r w:rsidR="00241597" w:rsidRPr="001352DE">
        <w:t xml:space="preserve">effect is frequently calculated from </w:t>
      </w:r>
      <w:r w:rsidR="009C79C9" w:rsidRPr="001352DE">
        <w:t xml:space="preserve">several </w:t>
      </w:r>
      <w:r w:rsidR="00241597" w:rsidRPr="001352DE">
        <w:t xml:space="preserve">hundred </w:t>
      </w:r>
      <w:r w:rsidR="009C79C9" w:rsidRPr="001352DE">
        <w:t>reaction times</w:t>
      </w:r>
      <w:r w:rsidR="00241597" w:rsidRPr="001352DE">
        <w:t xml:space="preserve"> </w:t>
      </w:r>
      <w:r w:rsidR="003B53FF" w:rsidRPr="001352DE">
        <w:fldChar w:fldCharType="begin"/>
      </w:r>
      <w:r w:rsidR="00DE1174" w:rsidRPr="001352DE">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rsidRPr="001352DE">
        <w:fldChar w:fldCharType="separate"/>
      </w:r>
      <w:r w:rsidR="003B53FF" w:rsidRPr="001352DE">
        <w:t>(Liefooghe et al., 2019)</w:t>
      </w:r>
      <w:r w:rsidR="003B53FF" w:rsidRPr="001352DE">
        <w:fldChar w:fldCharType="end"/>
      </w:r>
      <w:r w:rsidR="00AA104C" w:rsidRPr="001352DE">
        <w:t>. Given the high degree of variability and skew associated with reaction time data</w:t>
      </w:r>
      <w:r w:rsidR="00E548ED" w:rsidRPr="001352DE">
        <w:t xml:space="preserve"> </w:t>
      </w:r>
      <w:r w:rsidR="00E548ED" w:rsidRPr="001352DE">
        <w:fldChar w:fldCharType="begin"/>
      </w:r>
      <w:r w:rsidR="00DE1174" w:rsidRPr="001352DE">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1352DE">
        <w:fldChar w:fldCharType="separate"/>
      </w:r>
      <w:r w:rsidR="00E548ED" w:rsidRPr="001352DE">
        <w:t>(Ratcliff, 1993; Whelan, 2008)</w:t>
      </w:r>
      <w:r w:rsidR="00E548ED" w:rsidRPr="001352DE">
        <w:fldChar w:fldCharType="end"/>
      </w:r>
      <w:r w:rsidR="00AA104C" w:rsidRPr="001352DE">
        <w:t>, this mean</w:t>
      </w:r>
      <w:r w:rsidR="001341A3" w:rsidRPr="001352DE">
        <w:t>s</w:t>
      </w:r>
      <w:r w:rsidR="00AA104C" w:rsidRPr="001352DE">
        <w:t xml:space="preserve"> that any given individual’s IRAP effect is likely to be </w:t>
      </w:r>
      <w:r w:rsidR="006D269A" w:rsidRPr="001352DE">
        <w:t>imprecisely</w:t>
      </w:r>
      <w:r w:rsidR="00AA104C" w:rsidRPr="001352DE">
        <w:t xml:space="preserve"> estimated. </w:t>
      </w:r>
    </w:p>
    <w:p w14:paraId="3E578E4B" w14:textId="64A39DFC" w:rsidR="00B963DA" w:rsidRPr="001352DE" w:rsidRDefault="00345E10" w:rsidP="00D21ABA">
      <w:r w:rsidRPr="001352DE">
        <w:t xml:space="preserve">Surprisingly, no research to date has quantified </w:t>
      </w:r>
      <w:r w:rsidR="00CB66D1" w:rsidRPr="001352DE">
        <w:t xml:space="preserve">how </w:t>
      </w:r>
      <w:r w:rsidRPr="001352DE">
        <w:t xml:space="preserve">well </w:t>
      </w:r>
      <w:r w:rsidR="00A8455A" w:rsidRPr="001352DE">
        <w:t xml:space="preserve">IRAP </w:t>
      </w:r>
      <w:r w:rsidRPr="001352DE">
        <w:t xml:space="preserve">effects are </w:t>
      </w:r>
      <w:r w:rsidR="00A8455A" w:rsidRPr="001352DE">
        <w:t>estimate</w:t>
      </w:r>
      <w:r w:rsidRPr="001352DE">
        <w:t>d</w:t>
      </w:r>
      <w:r w:rsidR="00A8455A" w:rsidRPr="001352DE">
        <w:t xml:space="preserve"> at the individual level</w:t>
      </w:r>
      <w:r w:rsidR="001A01B4" w:rsidRPr="001352DE">
        <w:t xml:space="preserve">. </w:t>
      </w:r>
      <w:r w:rsidR="00DE1D3F" w:rsidRPr="001352DE">
        <w:t xml:space="preserve">This study therefore </w:t>
      </w:r>
      <w:r w:rsidR="00BC229B" w:rsidRPr="001352DE">
        <w:t>calculate</w:t>
      </w:r>
      <w:r w:rsidR="00DC4120" w:rsidRPr="001352DE">
        <w:t>d</w:t>
      </w:r>
      <w:r w:rsidR="00BC229B" w:rsidRPr="001352DE">
        <w:t xml:space="preserve"> confidence intervals around individual participants’ IRAP effects</w:t>
      </w:r>
      <w:r w:rsidR="001A01B4" w:rsidRPr="001352DE">
        <w:t xml:space="preserve">, using confidence intervals around individual scores. </w:t>
      </w:r>
      <w:r w:rsidR="00BC229B" w:rsidRPr="001352DE">
        <w:t xml:space="preserve">This </w:t>
      </w:r>
      <w:r w:rsidR="00DC4120" w:rsidRPr="001352DE">
        <w:t>was</w:t>
      </w:r>
      <w:r w:rsidR="00BC229B" w:rsidRPr="001352DE">
        <w:t xml:space="preserve"> done using a large open dataset containing many different domains. These intervals </w:t>
      </w:r>
      <w:r w:rsidR="00DC4120" w:rsidRPr="001352DE">
        <w:t>were</w:t>
      </w:r>
      <w:r w:rsidR="00BC229B" w:rsidRPr="001352DE">
        <w:t xml:space="preserve"> then used to </w:t>
      </w:r>
      <w:r w:rsidR="00DE1D3F" w:rsidRPr="001352DE">
        <w:t xml:space="preserve">estimate (1) the </w:t>
      </w:r>
      <w:r w:rsidR="00D863A4" w:rsidRPr="001352DE">
        <w:t xml:space="preserve">typical </w:t>
      </w:r>
      <w:r w:rsidR="00DE1D3F" w:rsidRPr="001352DE">
        <w:t xml:space="preserve">width of confidence intervals around IRAP </w:t>
      </w:r>
      <w:r w:rsidR="00DE1D3F" w:rsidRPr="001352DE">
        <w:rPr>
          <w:i/>
        </w:rPr>
        <w:t>D</w:t>
      </w:r>
      <w:r w:rsidR="00DE1D3F" w:rsidRPr="001352DE">
        <w:t xml:space="preserve"> scores, (2) the proportion of </w:t>
      </w:r>
      <w:r w:rsidR="00DE1D3F" w:rsidRPr="001352DE">
        <w:rPr>
          <w:i/>
        </w:rPr>
        <w:t xml:space="preserve">D </w:t>
      </w:r>
      <w:r w:rsidR="00DE1D3F" w:rsidRPr="001352DE">
        <w:t xml:space="preserve">scores that can be </w:t>
      </w:r>
      <w:r w:rsidR="0014528B" w:rsidRPr="001352DE">
        <w:t xml:space="preserve">inferred to </w:t>
      </w:r>
      <w:r w:rsidR="00DE1D3F" w:rsidRPr="001352DE">
        <w:t xml:space="preserve">differ from zero (i.e., where evidence of an IRAP effect was obtained), (3) the proportion of </w:t>
      </w:r>
      <w:r w:rsidR="00DE1D3F" w:rsidRPr="001352DE">
        <w:rPr>
          <w:i/>
        </w:rPr>
        <w:t>D</w:t>
      </w:r>
      <w:r w:rsidR="00DE1D3F" w:rsidRPr="001352DE">
        <w:t xml:space="preserve"> scores that </w:t>
      </w:r>
      <w:r w:rsidR="00DC4120" w:rsidRPr="001352DE">
        <w:t>could</w:t>
      </w:r>
      <w:r w:rsidR="00DE1D3F" w:rsidRPr="001352DE">
        <w:t xml:space="preserve"> be said to differ from one another (i.e., agnostic to the zero point)</w:t>
      </w:r>
      <w:r w:rsidR="00B73610" w:rsidRPr="001352DE">
        <w:t xml:space="preserve">, and (4) the proportion of the observed range of all </w:t>
      </w:r>
      <w:r w:rsidR="00B73610" w:rsidRPr="001352DE">
        <w:rPr>
          <w:i/>
          <w:iCs/>
        </w:rPr>
        <w:t>D</w:t>
      </w:r>
      <w:r w:rsidR="00B73610" w:rsidRPr="001352DE">
        <w:t xml:space="preserve"> scores that </w:t>
      </w:r>
      <w:r w:rsidR="000D7EBB" w:rsidRPr="001352DE">
        <w:t>was</w:t>
      </w:r>
      <w:r w:rsidR="00B73610" w:rsidRPr="001352DE">
        <w:t xml:space="preserve"> covered by an individual participant’s </w:t>
      </w:r>
      <w:r w:rsidR="00B73610" w:rsidRPr="001352DE">
        <w:rPr>
          <w:i/>
          <w:iCs/>
        </w:rPr>
        <w:t>D</w:t>
      </w:r>
      <w:r w:rsidR="00B73610" w:rsidRPr="001352DE">
        <w:t xml:space="preserve"> score.</w:t>
      </w:r>
      <w:r w:rsidR="00E32363" w:rsidRPr="001352DE">
        <w:t xml:space="preserve"> Following a recent call to consider alternative scoring algorithms for IRAP data, the performance of the </w:t>
      </w:r>
      <w:r w:rsidR="00E32363" w:rsidRPr="001352DE">
        <w:rPr>
          <w:i/>
          <w:iCs/>
        </w:rPr>
        <w:t>D</w:t>
      </w:r>
      <w:r w:rsidR="00E32363" w:rsidRPr="001352DE">
        <w:t xml:space="preserve"> score </w:t>
      </w:r>
      <w:r w:rsidR="0063349B" w:rsidRPr="001352DE">
        <w:t>was</w:t>
      </w:r>
      <w:r w:rsidR="00E32363" w:rsidRPr="001352DE">
        <w:t xml:space="preserve"> then compared with the a more robust method: the Probabilistic Index </w:t>
      </w:r>
      <w:r w:rsidR="00E32363" w:rsidRPr="001352DE">
        <w:fldChar w:fldCharType="begin"/>
      </w:r>
      <w:r w:rsidR="00DE1174" w:rsidRPr="001352DE">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rsidRPr="001352DE">
        <w:fldChar w:fldCharType="separate"/>
      </w:r>
      <w:r w:rsidR="00E32363" w:rsidRPr="001352DE">
        <w:t>(PI: De Schryver et al., 2018)</w:t>
      </w:r>
      <w:r w:rsidR="00E32363" w:rsidRPr="001352DE">
        <w:fldChar w:fldCharType="end"/>
      </w:r>
      <w:r w:rsidR="00E32363" w:rsidRPr="001352DE">
        <w:t xml:space="preserve">. </w:t>
      </w:r>
    </w:p>
    <w:p w14:paraId="192A5CA4" w14:textId="693FD564" w:rsidR="00AA104C" w:rsidRPr="001352DE" w:rsidRDefault="00B963DA" w:rsidP="00D21ABA">
      <w:r w:rsidRPr="001352DE">
        <w:t>Finally, recent debate in the broader implicit measures literature has suggested that the</w:t>
      </w:r>
      <w:r w:rsidR="00AC32D6" w:rsidRPr="001352DE">
        <w:t>se measures</w:t>
      </w:r>
      <w:r w:rsidRPr="001352DE">
        <w:t xml:space="preserve"> are particularly noisy </w:t>
      </w:r>
      <w:r w:rsidR="00D16B34" w:rsidRPr="001352DE">
        <w:t xml:space="preserve">and </w:t>
      </w:r>
      <w:r w:rsidRPr="001352DE">
        <w:t xml:space="preserve">are reliant on group-level aggregation to produce reliable and replicable effects </w:t>
      </w:r>
      <w:r w:rsidRPr="001352DE">
        <w:lastRenderedPageBreak/>
        <w:fldChar w:fldCharType="begin"/>
      </w:r>
      <w:r w:rsidR="00DE1174" w:rsidRPr="001352DE">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1352DE">
        <w:fldChar w:fldCharType="separate"/>
      </w:r>
      <w:r w:rsidRPr="001352DE">
        <w:t>(Connor &amp; Evers, 2020)</w:t>
      </w:r>
      <w:r w:rsidRPr="001352DE">
        <w:fldChar w:fldCharType="end"/>
      </w:r>
      <w:r w:rsidRPr="001352DE">
        <w:t xml:space="preserve">. It is therefore worth considering whether the IRAP’s individual level performance </w:t>
      </w:r>
      <w:r w:rsidR="00EE4F1F" w:rsidRPr="001352DE">
        <w:t>is</w:t>
      </w:r>
      <w:r w:rsidRPr="001352DE">
        <w:t xml:space="preserve"> particular to it, or representative of </w:t>
      </w:r>
      <w:r w:rsidR="003F185C" w:rsidRPr="001352DE">
        <w:t xml:space="preserve">other </w:t>
      </w:r>
      <w:r w:rsidRPr="001352DE">
        <w:t xml:space="preserve">implicit measures. That is, </w:t>
      </w:r>
      <w:r w:rsidR="007D43FC" w:rsidRPr="001352DE">
        <w:t xml:space="preserve">what is </w:t>
      </w:r>
      <w:r w:rsidRPr="001352DE">
        <w:t>the IRAP</w:t>
      </w:r>
      <w:r w:rsidR="007D43FC" w:rsidRPr="001352DE">
        <w:t xml:space="preserve">’s </w:t>
      </w:r>
      <w:r w:rsidRPr="001352DE">
        <w:t xml:space="preserve">individual level performance relative to </w:t>
      </w:r>
      <w:r w:rsidR="007D43FC" w:rsidRPr="001352DE">
        <w:t>a closely related task</w:t>
      </w:r>
      <w:r w:rsidRPr="001352DE">
        <w:t>? In order to assess this question, t</w:t>
      </w:r>
      <w:r w:rsidR="00C21442" w:rsidRPr="001352DE">
        <w:t xml:space="preserve">he IRAP’s utility for individual assessment </w:t>
      </w:r>
      <w:r w:rsidR="00EA643F" w:rsidRPr="001352DE">
        <w:t>was</w:t>
      </w:r>
      <w:r w:rsidR="00C21442" w:rsidRPr="001352DE">
        <w:t xml:space="preserve"> compared to the most common popular </w:t>
      </w:r>
      <w:r w:rsidRPr="001352DE">
        <w:t xml:space="preserve">implicit </w:t>
      </w:r>
      <w:r w:rsidR="00C21442" w:rsidRPr="001352DE">
        <w:t xml:space="preserve">measure, the Implicit Association Test </w:t>
      </w:r>
      <w:r w:rsidR="00C21442" w:rsidRPr="001352DE">
        <w:fldChar w:fldCharType="begin"/>
      </w:r>
      <w:r w:rsidR="00DE1174" w:rsidRPr="001352DE">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rsidRPr="001352DE">
        <w:fldChar w:fldCharType="separate"/>
      </w:r>
      <w:r w:rsidR="00C21442" w:rsidRPr="001352DE">
        <w:t>(IAT: Greenwald et al., 1998)</w:t>
      </w:r>
      <w:r w:rsidR="00C21442" w:rsidRPr="001352DE">
        <w:fldChar w:fldCharType="end"/>
      </w:r>
      <w:r w:rsidR="00054301" w:rsidRPr="001352DE">
        <w:t xml:space="preserve">, again using a large open </w:t>
      </w:r>
      <w:r w:rsidR="00A53DAE" w:rsidRPr="001352DE">
        <w:t xml:space="preserve">IAT </w:t>
      </w:r>
      <w:r w:rsidR="00054301" w:rsidRPr="001352DE">
        <w:t>dataset of assessing many different domains.</w:t>
      </w:r>
    </w:p>
    <w:p w14:paraId="4FE12763" w14:textId="4082C064" w:rsidR="004902BD" w:rsidRPr="001352DE" w:rsidRDefault="00AA104C" w:rsidP="00D21ABA">
      <w:pPr>
        <w:pStyle w:val="Heading1"/>
      </w:pPr>
      <w:r w:rsidRPr="001352DE">
        <w:t>Method</w:t>
      </w:r>
    </w:p>
    <w:p w14:paraId="1741BF92" w14:textId="27945699" w:rsidR="00587957" w:rsidRPr="001352DE" w:rsidRDefault="00587957" w:rsidP="00D21ABA">
      <w:pPr>
        <w:pStyle w:val="Heading2"/>
      </w:pPr>
      <w:r w:rsidRPr="001352DE">
        <w:t>Data</w:t>
      </w:r>
    </w:p>
    <w:p w14:paraId="736B5B95" w14:textId="4DF1A116" w:rsidR="00EC2A3F" w:rsidRPr="001352DE" w:rsidRDefault="00CF1322" w:rsidP="00E0058C">
      <w:r w:rsidRPr="001352DE">
        <w:rPr>
          <w:b/>
          <w:bCs/>
        </w:rPr>
        <w:t>IRAP data</w:t>
      </w:r>
      <w:r w:rsidR="00E0058C" w:rsidRPr="001352DE">
        <w:rPr>
          <w:b/>
          <w:bCs/>
        </w:rPr>
        <w:t>.</w:t>
      </w:r>
      <w:r w:rsidR="00E0058C" w:rsidRPr="001352DE">
        <w:t xml:space="preserve"> </w:t>
      </w:r>
      <w:r w:rsidR="004A73E2" w:rsidRPr="001352DE">
        <w:t xml:space="preserve">Data were taken from a large open dataset of all IRAP </w:t>
      </w:r>
      <w:r w:rsidR="008F1EB6" w:rsidRPr="001352DE">
        <w:t>research</w:t>
      </w:r>
      <w:r w:rsidR="00947E6C" w:rsidRPr="001352DE">
        <w:t xml:space="preserve">. This dataset was constructed by contacting </w:t>
      </w:r>
      <w:r w:rsidR="001A0D2D" w:rsidRPr="001352DE">
        <w:t xml:space="preserve">individuals at </w:t>
      </w:r>
      <w:r w:rsidR="00947E6C" w:rsidRPr="001352DE">
        <w:t xml:space="preserve">multiple labs conducing IRAP research and asking them to contribute </w:t>
      </w:r>
      <w:r w:rsidR="00251D3D" w:rsidRPr="001352DE">
        <w:t xml:space="preserve">their </w:t>
      </w:r>
      <w:r w:rsidR="00947E6C" w:rsidRPr="001352DE">
        <w:t>well-organized trial level IRAP data</w:t>
      </w:r>
      <w:r w:rsidR="00251D3D" w:rsidRPr="001352DE">
        <w:t>,</w:t>
      </w:r>
      <w:r w:rsidR="0017567A" w:rsidRPr="001352DE">
        <w:t xml:space="preserve"> as well as all stimuli and task parameters to generate that data</w:t>
      </w:r>
      <w:r w:rsidR="00251D3D" w:rsidRPr="001352DE">
        <w:t>, to an openly available dataset</w:t>
      </w:r>
      <w:r w:rsidR="00947E6C" w:rsidRPr="001352DE">
        <w:t xml:space="preserve">. </w:t>
      </w:r>
      <w:r w:rsidR="00F1132F" w:rsidRPr="001352DE">
        <w:t>The resulting dataset contained all data</w:t>
      </w:r>
      <w:r w:rsidR="00251D3D" w:rsidRPr="001352DE">
        <w:t xml:space="preserve"> from </w:t>
      </w:r>
      <w:r w:rsidR="004A73E2" w:rsidRPr="001352DE">
        <w:t>two labs</w:t>
      </w:r>
      <w:r w:rsidR="008F1EB6" w:rsidRPr="001352DE">
        <w:t xml:space="preserve"> </w:t>
      </w:r>
      <w:r w:rsidR="008F1EB6" w:rsidRPr="001352DE">
        <w:fldChar w:fldCharType="begin"/>
      </w:r>
      <w:r w:rsidR="00DE1174" w:rsidRPr="001352DE">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sidRPr="001352DE">
        <w:rPr>
          <w:rFonts w:ascii="Cambria" w:hAnsi="Cambria" w:cs="Cambria"/>
        </w:rPr>
        <w:instrText>α</w:instrText>
      </w:r>
      <w:r w:rsidR="00DE1174" w:rsidRPr="001352DE">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1352DE">
        <w:fldChar w:fldCharType="separate"/>
      </w:r>
      <w:r w:rsidR="00693201" w:rsidRPr="001352DE">
        <w:t>(Hussey &amp; Drake, 2020a; dataset available for reuse at osf.io/v3twe)</w:t>
      </w:r>
      <w:r w:rsidR="008F1EB6" w:rsidRPr="001352DE">
        <w:fldChar w:fldCharType="end"/>
      </w:r>
      <w:r w:rsidR="004A73E2" w:rsidRPr="001352DE">
        <w:t xml:space="preserve">. Inclusion criteria used for </w:t>
      </w:r>
      <w:r w:rsidR="008F1EB6" w:rsidRPr="001352DE">
        <w:t>the curation of that</w:t>
      </w:r>
      <w:r w:rsidR="004A73E2" w:rsidRPr="001352DE">
        <w:t xml:space="preserve"> dataset were </w:t>
      </w:r>
      <w:r w:rsidR="008F1EB6" w:rsidRPr="001352DE">
        <w:t xml:space="preserve">listed by Hussey and Drake (2020) to be </w:t>
      </w:r>
      <w:r w:rsidR="00EC2A3F" w:rsidRPr="001352DE">
        <w:t xml:space="preserve">as follows: (1) study used at least one IRAP task, excluding variants such as MT-IRAP </w:t>
      </w:r>
      <w:r w:rsidR="0030678A" w:rsidRPr="001352DE">
        <w:fldChar w:fldCharType="begin"/>
      </w:r>
      <w:r w:rsidR="00DE1174" w:rsidRPr="001352DE">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1352DE">
        <w:fldChar w:fldCharType="separate"/>
      </w:r>
      <w:r w:rsidR="0030678A" w:rsidRPr="001352DE">
        <w:t>(Levin et al., 2010)</w:t>
      </w:r>
      <w:r w:rsidR="0030678A" w:rsidRPr="001352DE">
        <w:fldChar w:fldCharType="end"/>
      </w:r>
      <w:r w:rsidR="00EC2A3F" w:rsidRPr="001352DE">
        <w:t xml:space="preserve">, NL-IRAP </w:t>
      </w:r>
      <w:r w:rsidR="0030678A" w:rsidRPr="001352DE">
        <w:fldChar w:fldCharType="begin"/>
      </w:r>
      <w:r w:rsidR="00DE1174" w:rsidRPr="001352DE">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1352DE">
        <w:fldChar w:fldCharType="separate"/>
      </w:r>
      <w:r w:rsidR="0030678A" w:rsidRPr="001352DE">
        <w:t>(Kavanagh et al., 2016)</w:t>
      </w:r>
      <w:r w:rsidR="0030678A" w:rsidRPr="001352DE">
        <w:fldChar w:fldCharType="end"/>
      </w:r>
      <w:r w:rsidR="00EC2A3F" w:rsidRPr="001352DE">
        <w:t xml:space="preserve">, or training-IRAP </w:t>
      </w:r>
      <w:r w:rsidR="0030678A" w:rsidRPr="001352DE">
        <w:fldChar w:fldCharType="begin"/>
      </w:r>
      <w:r w:rsidR="00DE1174" w:rsidRPr="001352DE">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1352DE">
        <w:fldChar w:fldCharType="separate"/>
      </w:r>
      <w:r w:rsidR="0030678A" w:rsidRPr="001352DE">
        <w:t>(Murphy et al., 2019)</w:t>
      </w:r>
      <w:r w:rsidR="0030678A" w:rsidRPr="001352DE">
        <w:fldChar w:fldCharType="end"/>
      </w:r>
      <w:r w:rsidR="00EC2A3F" w:rsidRPr="001352DE">
        <w:t xml:space="preserve">; if a given study employed more than one IRAP, only data from the first IRAP each participant completed was used; and (3) trial-level </w:t>
      </w:r>
      <w:r w:rsidR="00020F95" w:rsidRPr="001352DE">
        <w:t xml:space="preserve">reaction time </w:t>
      </w:r>
      <w:r w:rsidR="00EC2A3F" w:rsidRPr="001352DE">
        <w:t>data was available</w:t>
      </w:r>
      <w:r w:rsidR="00020F95" w:rsidRPr="001352DE">
        <w:t xml:space="preserve">. </w:t>
      </w:r>
      <w:r w:rsidR="008F1EB6" w:rsidRPr="001352DE">
        <w:t>The dataset contains both published and (previously) unpublished data</w:t>
      </w:r>
      <w:r w:rsidR="00190183" w:rsidRPr="001352DE">
        <w:t xml:space="preserve"> </w:t>
      </w:r>
      <w:r w:rsidR="00190183" w:rsidRPr="001352DE">
        <w:fldChar w:fldCharType="begin"/>
      </w:r>
      <w:r w:rsidR="00DE1174" w:rsidRPr="001352DE">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1352DE">
        <w:fldChar w:fldCharType="separate"/>
      </w:r>
      <w:r w:rsidR="00190183" w:rsidRPr="001352DE">
        <w:t>(for prior publications see Drake et al., 2016, 2018; Finn et al., 2016; Hussey, Daly, et al., 2015)</w:t>
      </w:r>
      <w:r w:rsidR="00190183" w:rsidRPr="001352DE">
        <w:fldChar w:fldCharType="end"/>
      </w:r>
      <w:r w:rsidR="00190183" w:rsidRPr="001352DE">
        <w:t>.</w:t>
      </w:r>
      <w:r w:rsidR="008F1EB6" w:rsidRPr="001352DE">
        <w:t xml:space="preserve"> Data was included from both published and unpublished papers following Cochrane guidelines </w:t>
      </w:r>
      <w:r w:rsidR="008F1EB6" w:rsidRPr="001352DE">
        <w:fldChar w:fldCharType="begin"/>
      </w:r>
      <w:r w:rsidR="00DE1174" w:rsidRPr="001352DE">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rsidRPr="001352DE">
        <w:fldChar w:fldCharType="separate"/>
      </w:r>
      <w:r w:rsidR="008F1EB6" w:rsidRPr="001352DE">
        <w:t>(Higgins &amp; Thomas, 2022: section 4.3.2)</w:t>
      </w:r>
      <w:r w:rsidR="008F1EB6" w:rsidRPr="001352DE">
        <w:fldChar w:fldCharType="end"/>
      </w:r>
      <w:r w:rsidR="008F1EB6" w:rsidRPr="001352DE">
        <w:t xml:space="preserve">. </w:t>
      </w:r>
      <w:r w:rsidR="00904297" w:rsidRPr="001352DE">
        <w:t>Data came from 1</w:t>
      </w:r>
      <w:r w:rsidR="00DB5267" w:rsidRPr="001352DE">
        <w:t>8</w:t>
      </w:r>
      <w:r w:rsidR="00904297" w:rsidRPr="001352DE">
        <w:t xml:space="preserve"> different substantive domains: body shape, </w:t>
      </w:r>
      <w:r w:rsidR="00DB5267" w:rsidRPr="001352DE">
        <w:t xml:space="preserve">Clinton-Trump, </w:t>
      </w:r>
      <w:r w:rsidR="00904297" w:rsidRPr="001352DE">
        <w:t xml:space="preserve">Christianity-Islam, suffering and development between countries, disgust, </w:t>
      </w:r>
      <w:r w:rsidR="00DB5267" w:rsidRPr="001352DE">
        <w:t xml:space="preserve">gender stereotypes, </w:t>
      </w:r>
      <w:r w:rsidR="00904297" w:rsidRPr="001352DE">
        <w:t xml:space="preserve">ideographic evaluations of friends and enemies, life and death, </w:t>
      </w:r>
      <w:r w:rsidR="00DB5267" w:rsidRPr="001352DE">
        <w:t xml:space="preserve">personality, </w:t>
      </w:r>
      <w:r w:rsidR="00904297" w:rsidRPr="001352DE">
        <w:t xml:space="preserve">race, </w:t>
      </w:r>
      <w:r w:rsidR="00DB5267" w:rsidRPr="001352DE">
        <w:t xml:space="preserve">religion, rich-poor, </w:t>
      </w:r>
      <w:r w:rsidR="00904297" w:rsidRPr="001352DE">
        <w:t xml:space="preserve">sexuality and arousal, </w:t>
      </w:r>
      <w:r w:rsidR="00DB5267" w:rsidRPr="001352DE">
        <w:t xml:space="preserve">shapes and colors, stigma, and </w:t>
      </w:r>
      <w:r w:rsidR="00586705" w:rsidRPr="001352DE">
        <w:t>valanced</w:t>
      </w:r>
      <w:r w:rsidR="00904297" w:rsidRPr="001352DE">
        <w:t xml:space="preserve"> words. Some domains involved more than one </w:t>
      </w:r>
      <w:r w:rsidR="00D251CC" w:rsidRPr="001352DE">
        <w:t xml:space="preserve">stimulus set within the </w:t>
      </w:r>
      <w:r w:rsidR="00904297" w:rsidRPr="001352DE">
        <w:t xml:space="preserve">IRAP, for example there were two variants of </w:t>
      </w:r>
      <w:r w:rsidR="00D251CC" w:rsidRPr="001352DE">
        <w:t xml:space="preserve">the </w:t>
      </w:r>
      <w:r w:rsidR="00904297" w:rsidRPr="001352DE">
        <w:t>race</w:t>
      </w:r>
      <w:r w:rsidR="00D251CC" w:rsidRPr="001352DE">
        <w:t xml:space="preserve"> IRAP</w:t>
      </w:r>
      <w:r w:rsidR="00904297" w:rsidRPr="001352DE">
        <w:t>.</w:t>
      </w:r>
      <w:r w:rsidR="00137F70" w:rsidRPr="001352DE">
        <w:t xml:space="preserve"> </w:t>
      </w:r>
    </w:p>
    <w:p w14:paraId="32318BF7" w14:textId="54C08CEA" w:rsidR="00044447" w:rsidRPr="007A3671" w:rsidRDefault="00044447" w:rsidP="007A3671">
      <w:pPr>
        <w:rPr>
          <w:b/>
          <w:bCs/>
        </w:rPr>
      </w:pPr>
      <w:r w:rsidRPr="007A3671">
        <w:rPr>
          <w:b/>
          <w:bCs/>
        </w:rPr>
        <w:t>IAT data</w:t>
      </w:r>
      <w:r w:rsidR="007A3671">
        <w:rPr>
          <w:b/>
          <w:bCs/>
        </w:rPr>
        <w:t xml:space="preserve">. </w:t>
      </w:r>
      <w:r w:rsidR="001853FF" w:rsidRPr="001352DE">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rsidRPr="001352DE">
        <w:t xml:space="preserve"> </w:t>
      </w:r>
      <w:r w:rsidR="00BD23CF" w:rsidRPr="001352DE">
        <w:fldChar w:fldCharType="begin"/>
      </w:r>
      <w:r w:rsidR="00DE1174" w:rsidRPr="001352DE">
        <w:instrText xml:space="preserve"> ADDIN ZOTERO_ITEM CSL_CITATION {"citationID":"FO3Sd982","properties":{"formattedCitation":"(Hussey et al., 2019)","plainCitation":"(Hussey et al., 2019)","noteIndex":0},"citationItems":[{"id":10183,"uris":["http://zotero.org/users/1687755/items/H98U9SZN"],"itemData":{"id":10183,"type":"article-journal","abstract":"A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rsidRPr="001352DE">
        <w:fldChar w:fldCharType="separate"/>
      </w:r>
      <w:r w:rsidR="00BD23CF" w:rsidRPr="001352DE">
        <w:t>(Hussey et al., 2019)</w:t>
      </w:r>
      <w:r w:rsidR="00BD23CF" w:rsidRPr="001352DE">
        <w:fldChar w:fldCharType="end"/>
      </w:r>
      <w:r w:rsidR="001853FF" w:rsidRPr="001352DE">
        <w:t>. The AIID dataset was suitable for the current research question because, like the IRAP dataset, it included data from a large number of different attitude domains</w:t>
      </w:r>
      <w:r w:rsidR="0054055A" w:rsidRPr="001352DE">
        <w:t xml:space="preserve"> </w:t>
      </w:r>
      <w:r w:rsidR="00197922" w:rsidRPr="001352DE">
        <w:t>(</w:t>
      </w:r>
      <w:r w:rsidR="00377C98" w:rsidRPr="001352DE">
        <w:t xml:space="preserve">95 in total, </w:t>
      </w:r>
      <w:r w:rsidR="00197922" w:rsidRPr="001352DE">
        <w:t>including race, religion, social groups, celebrities, politicians, political parties, and brand preferences).</w:t>
      </w:r>
      <w:r w:rsidR="00BE747F" w:rsidRPr="001352DE">
        <w:t xml:space="preserve"> </w:t>
      </w:r>
      <w:r w:rsidRPr="001352DE">
        <w:t xml:space="preserve">Inclusion criteria were self-reported fluent English, </w:t>
      </w:r>
      <w:r w:rsidRPr="001352DE">
        <w:t xml:space="preserve">complete </w:t>
      </w:r>
      <w:r w:rsidR="0076324A" w:rsidRPr="001352DE">
        <w:t xml:space="preserve">trial-level IAT </w:t>
      </w:r>
      <w:r w:rsidRPr="001352DE">
        <w:t xml:space="preserve">data, </w:t>
      </w:r>
      <w:r w:rsidR="00F9093D" w:rsidRPr="001352DE">
        <w:t xml:space="preserve">and use of an evaluative IAT. Exclusion criteria were performance-based accuracy and latency exclusions </w:t>
      </w:r>
      <w:r w:rsidR="002C4F92" w:rsidRPr="001352DE">
        <w:t>often</w:t>
      </w:r>
      <w:r w:rsidR="00F9093D" w:rsidRPr="001352DE">
        <w:t xml:space="preserve"> employed in IAT studie</w:t>
      </w:r>
      <w:r w:rsidR="005E1150" w:rsidRPr="001352DE">
        <w:t xml:space="preserve">s </w:t>
      </w:r>
      <w:r w:rsidR="005E1150" w:rsidRPr="001352DE">
        <w:fldChar w:fldCharType="begin"/>
      </w:r>
      <w:r w:rsidR="00DE1174" w:rsidRPr="001352DE">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rsidRPr="001352DE">
        <w:fldChar w:fldCharType="separate"/>
      </w:r>
      <w:r w:rsidR="00DE01C3" w:rsidRPr="001352DE">
        <w:t>(specifically those used in Nosek et al., 2007)</w:t>
      </w:r>
      <w:r w:rsidR="005E1150" w:rsidRPr="001352DE">
        <w:fldChar w:fldCharType="end"/>
      </w:r>
      <w:r w:rsidR="00F9093D" w:rsidRPr="001352DE">
        <w:t>.</w:t>
      </w:r>
      <w:r w:rsidR="002C4F92" w:rsidRPr="001352DE">
        <w:t xml:space="preserve"> These exclusion criteria are relatively strict, and recent research has suggested they may be conservative</w:t>
      </w:r>
      <w:r w:rsidR="00DA1E67" w:rsidRPr="001352DE">
        <w:t xml:space="preserve"> </w:t>
      </w:r>
      <w:r w:rsidR="00DA1E67" w:rsidRPr="001352DE">
        <w:fldChar w:fldCharType="begin"/>
      </w:r>
      <w:r w:rsidR="00DA1E67" w:rsidRPr="001352DE">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rsidRPr="001352DE">
        <w:fldChar w:fldCharType="separate"/>
      </w:r>
      <w:r w:rsidR="00DA1E67" w:rsidRPr="001352DE">
        <w:t>(Greenwald et al., 2022)</w:t>
      </w:r>
      <w:r w:rsidR="00DA1E67" w:rsidRPr="001352DE">
        <w:fldChar w:fldCharType="end"/>
      </w:r>
      <w:r w:rsidR="002C4F92" w:rsidRPr="001352DE">
        <w:t>. However, th</w:t>
      </w:r>
      <w:r w:rsidR="002972E8" w:rsidRPr="001352DE">
        <w:t xml:space="preserve">e full AIID dataset is over 230,000 participants. </w:t>
      </w:r>
      <w:r w:rsidR="00C61675" w:rsidRPr="001352DE">
        <w:t>T</w:t>
      </w:r>
      <w:r w:rsidR="002972E8" w:rsidRPr="001352DE">
        <w:t xml:space="preserve">his </w:t>
      </w:r>
      <w:r w:rsidR="00C61675" w:rsidRPr="001352DE">
        <w:t>represented an overabundance of data for the current research question</w:t>
      </w:r>
      <w:r w:rsidR="00190097" w:rsidRPr="001352DE">
        <w:t xml:space="preserve">, </w:t>
      </w:r>
      <w:r w:rsidR="000E7B3E" w:rsidRPr="001352DE">
        <w:t xml:space="preserve">especially </w:t>
      </w:r>
      <w:r w:rsidR="00190097" w:rsidRPr="001352DE">
        <w:t>given that b</w:t>
      </w:r>
      <w:r w:rsidR="002972E8" w:rsidRPr="001352DE">
        <w:t xml:space="preserve">ootstrapping confidence intervals on individual participants’ </w:t>
      </w:r>
      <w:r w:rsidR="002972E8" w:rsidRPr="001352DE">
        <w:rPr>
          <w:i/>
          <w:iCs/>
        </w:rPr>
        <w:t>D</w:t>
      </w:r>
      <w:r w:rsidR="002972E8" w:rsidRPr="001352DE">
        <w:t xml:space="preserve"> scores </w:t>
      </w:r>
      <w:r w:rsidR="00190097" w:rsidRPr="001352DE">
        <w:t xml:space="preserve">is relatively computationally intensive. </w:t>
      </w:r>
      <w:proofErr w:type="gramStart"/>
      <w:r w:rsidR="00190097" w:rsidRPr="001352DE">
        <w:t>Therefore</w:t>
      </w:r>
      <w:proofErr w:type="gramEnd"/>
      <w:r w:rsidR="00190097" w:rsidRPr="001352DE">
        <w:t xml:space="preserve"> </w:t>
      </w:r>
      <w:r w:rsidR="007F03B3" w:rsidRPr="001352DE">
        <w:t xml:space="preserve">a subset of 100 participants per </w:t>
      </w:r>
      <w:r w:rsidR="00E47753" w:rsidRPr="001352DE">
        <w:t xml:space="preserve">attitude </w:t>
      </w:r>
      <w:r w:rsidR="007F03B3" w:rsidRPr="001352DE">
        <w:t>domain after exclusions were randomly sampled from the full public dataset, to make 9500 participants total.</w:t>
      </w:r>
      <w:r w:rsidR="0031296F" w:rsidRPr="001352DE">
        <w:t xml:space="preserve"> </w:t>
      </w:r>
      <w:r w:rsidR="002C4F92" w:rsidRPr="001352DE">
        <w:t xml:space="preserve">This allowed us to employ the previously mentioned conservative exclusion criteria in order to ensure high data quality. </w:t>
      </w:r>
      <w:r w:rsidR="00491EFA" w:rsidRPr="001352DE">
        <w:t xml:space="preserve">Code to reproduce this random </w:t>
      </w:r>
      <w:r w:rsidR="0031296F" w:rsidRPr="001352DE">
        <w:t>sampling is available in the supplementary materials.</w:t>
      </w:r>
    </w:p>
    <w:p w14:paraId="731B871B" w14:textId="54CBB370" w:rsidR="00587957" w:rsidRPr="001352DE" w:rsidRDefault="00587957" w:rsidP="00D21ABA">
      <w:pPr>
        <w:pStyle w:val="Heading2"/>
      </w:pPr>
      <w:r w:rsidRPr="001352DE">
        <w:t>Participants</w:t>
      </w:r>
    </w:p>
    <w:p w14:paraId="25AFA1BC" w14:textId="5E98314D" w:rsidR="006E27AD" w:rsidRPr="001352DE" w:rsidRDefault="0000505E" w:rsidP="00D21ABA">
      <w:r w:rsidRPr="001352DE">
        <w:t xml:space="preserve">The </w:t>
      </w:r>
      <w:r w:rsidR="000D0C2E" w:rsidRPr="001352DE">
        <w:t xml:space="preserve">IRAP </w:t>
      </w:r>
      <w:r w:rsidRPr="001352DE">
        <w:t xml:space="preserve">dataset included </w:t>
      </w:r>
      <w:r w:rsidR="00DE179E" w:rsidRPr="001352DE">
        <w:t>1571</w:t>
      </w:r>
      <w:r w:rsidR="006E27AD" w:rsidRPr="001352DE">
        <w:t xml:space="preserve"> participants</w:t>
      </w:r>
      <w:r w:rsidRPr="001352DE">
        <w:t xml:space="preserve"> prior to exclusions</w:t>
      </w:r>
      <w:r w:rsidR="006E27AD" w:rsidRPr="001352DE">
        <w:t xml:space="preserve">. </w:t>
      </w:r>
      <w:r w:rsidR="00DC348B" w:rsidRPr="001352DE">
        <w:t xml:space="preserve">Individual participants were excluded on the basis of outlier reaction times (i.e., deviation of ± 2 median absolute deviations). 109 participants were excluded on this basis, leaving 1462 in the analytic sample. </w:t>
      </w:r>
      <w:r w:rsidR="00F94ADD" w:rsidRPr="001352DE">
        <w:t xml:space="preserve">This sample size </w:t>
      </w:r>
      <w:r w:rsidR="00196D91" w:rsidRPr="001352DE">
        <w:t>was</w:t>
      </w:r>
      <w:r w:rsidR="00F94ADD" w:rsidRPr="001352DE">
        <w:t xml:space="preserve"> therefore </w:t>
      </w:r>
      <w:r w:rsidR="00A64351" w:rsidRPr="001352DE">
        <w:t xml:space="preserve">roughly </w:t>
      </w:r>
      <w:r w:rsidR="007D6724" w:rsidRPr="001352DE">
        <w:t xml:space="preserve">three times </w:t>
      </w:r>
      <w:r w:rsidR="00F94ADD" w:rsidRPr="001352DE">
        <w:t xml:space="preserve">larger than the total sample size </w:t>
      </w:r>
      <w:r w:rsidR="004D09D7" w:rsidRPr="001352DE">
        <w:t xml:space="preserve">studied in </w:t>
      </w:r>
      <w:r w:rsidR="00F94ADD" w:rsidRPr="001352DE">
        <w:t xml:space="preserve">Vahey et al.’s (2015) </w:t>
      </w:r>
      <w:r w:rsidR="004D09D7" w:rsidRPr="001352DE">
        <w:t>meta-analysis of clinically relevant IRAP research</w:t>
      </w:r>
      <w:r w:rsidR="0021741E" w:rsidRPr="001352DE">
        <w:t xml:space="preserve"> (</w:t>
      </w:r>
      <w:r w:rsidR="0021741E" w:rsidRPr="001352DE">
        <w:rPr>
          <w:i/>
          <w:iCs/>
        </w:rPr>
        <w:t>N</w:t>
      </w:r>
      <w:r w:rsidR="0021741E" w:rsidRPr="001352DE">
        <w:t xml:space="preserve"> = 494)</w:t>
      </w:r>
      <w:r w:rsidR="004D09D7" w:rsidRPr="001352DE">
        <w:t xml:space="preserve">, and </w:t>
      </w:r>
      <w:r w:rsidR="00781F1D" w:rsidRPr="001352DE">
        <w:t>was</w:t>
      </w:r>
      <w:r w:rsidR="004D09D7" w:rsidRPr="001352DE">
        <w:t xml:space="preserve"> roughly </w:t>
      </w:r>
      <w:r w:rsidR="00DE179E" w:rsidRPr="001352DE">
        <w:t>4</w:t>
      </w:r>
      <w:r w:rsidR="004D09D7" w:rsidRPr="001352DE">
        <w:t xml:space="preserve">0 time larger than the </w:t>
      </w:r>
      <w:r w:rsidR="00DE179E" w:rsidRPr="001352DE">
        <w:t xml:space="preserve">median </w:t>
      </w:r>
      <w:r w:rsidR="004D09D7" w:rsidRPr="001352DE">
        <w:t xml:space="preserve">published IRAP study. </w:t>
      </w:r>
      <w:r w:rsidR="006E27AD" w:rsidRPr="001352DE">
        <w:t>Where demographic data was available, the sample was 6</w:t>
      </w:r>
      <w:r w:rsidR="00A16034" w:rsidRPr="001352DE">
        <w:t>2</w:t>
      </w:r>
      <w:r w:rsidR="006E27AD" w:rsidRPr="001352DE">
        <w:t>.</w:t>
      </w:r>
      <w:r w:rsidR="00A16034" w:rsidRPr="001352DE">
        <w:t>4</w:t>
      </w:r>
      <w:r w:rsidR="006E27AD" w:rsidRPr="001352DE">
        <w:t>% women, 3</w:t>
      </w:r>
      <w:r w:rsidR="00A16034" w:rsidRPr="001352DE">
        <w:t>7</w:t>
      </w:r>
      <w:r w:rsidR="006E27AD" w:rsidRPr="001352DE">
        <w:t>.</w:t>
      </w:r>
      <w:r w:rsidR="00A16034" w:rsidRPr="001352DE">
        <w:t>3</w:t>
      </w:r>
      <w:r w:rsidR="006E27AD" w:rsidRPr="001352DE">
        <w:t xml:space="preserve">% male, and 0.2% identified using another label; </w:t>
      </w:r>
      <w:r w:rsidR="006E27AD" w:rsidRPr="001352DE">
        <w:rPr>
          <w:i/>
        </w:rPr>
        <w:t>M</w:t>
      </w:r>
      <w:r w:rsidR="006E27AD" w:rsidRPr="001352DE">
        <w:rPr>
          <w:rFonts w:cs="Times New Roman (Body CS)"/>
          <w:vertAlign w:val="subscript"/>
        </w:rPr>
        <w:t>age</w:t>
      </w:r>
      <w:r w:rsidR="006E27AD" w:rsidRPr="001352DE">
        <w:t xml:space="preserve"> = </w:t>
      </w:r>
      <w:r w:rsidR="00A16034" w:rsidRPr="001352DE">
        <w:t>2</w:t>
      </w:r>
      <w:r w:rsidR="006E27AD" w:rsidRPr="001352DE">
        <w:t>0.</w:t>
      </w:r>
      <w:r w:rsidR="00A16034" w:rsidRPr="001352DE">
        <w:t>1</w:t>
      </w:r>
      <w:r w:rsidR="006E27AD" w:rsidRPr="001352DE">
        <w:t xml:space="preserve">, </w:t>
      </w:r>
      <w:r w:rsidR="006E27AD" w:rsidRPr="001352DE">
        <w:rPr>
          <w:i/>
        </w:rPr>
        <w:t>SD</w:t>
      </w:r>
      <w:r w:rsidR="006E27AD" w:rsidRPr="001352DE">
        <w:t xml:space="preserve"> = </w:t>
      </w:r>
      <w:r w:rsidR="00A16034" w:rsidRPr="001352DE">
        <w:t>4</w:t>
      </w:r>
      <w:r w:rsidR="006E27AD" w:rsidRPr="001352DE">
        <w:t>.</w:t>
      </w:r>
      <w:r w:rsidR="00A16034" w:rsidRPr="001352DE">
        <w:t>3</w:t>
      </w:r>
      <w:r w:rsidR="004A00C9" w:rsidRPr="001352DE">
        <w:t>.</w:t>
      </w:r>
      <w:r w:rsidR="00904297" w:rsidRPr="001352DE">
        <w:t xml:space="preserve"> </w:t>
      </w:r>
      <w:r w:rsidR="006E27AD" w:rsidRPr="001352DE">
        <w:t xml:space="preserve">Sample sizes for each </w:t>
      </w:r>
      <w:r w:rsidR="005F6EF4" w:rsidRPr="001352DE">
        <w:t xml:space="preserve">domain </w:t>
      </w:r>
      <w:r w:rsidR="006E27AD" w:rsidRPr="001352DE">
        <w:t xml:space="preserve">ranged from </w:t>
      </w:r>
      <w:r w:rsidR="006E27AD" w:rsidRPr="001352DE">
        <w:rPr>
          <w:i/>
        </w:rPr>
        <w:t>N</w:t>
      </w:r>
      <w:r w:rsidR="006E27AD" w:rsidRPr="001352DE">
        <w:t xml:space="preserve"> = 1</w:t>
      </w:r>
      <w:r w:rsidR="00E00757" w:rsidRPr="001352DE">
        <w:t>1</w:t>
      </w:r>
      <w:r w:rsidR="006E27AD" w:rsidRPr="001352DE">
        <w:t xml:space="preserve"> to 1</w:t>
      </w:r>
      <w:r w:rsidR="00E00757" w:rsidRPr="001352DE">
        <w:t>37</w:t>
      </w:r>
      <w:r w:rsidR="006E27AD" w:rsidRPr="001352DE">
        <w:t xml:space="preserve">, </w:t>
      </w:r>
      <w:r w:rsidR="006E27AD" w:rsidRPr="001352DE">
        <w:rPr>
          <w:i/>
        </w:rPr>
        <w:t>M</w:t>
      </w:r>
      <w:r w:rsidR="006E27AD" w:rsidRPr="001352DE">
        <w:t xml:space="preserve"> = </w:t>
      </w:r>
      <w:r w:rsidR="00E00757" w:rsidRPr="001352DE">
        <w:t>44.9</w:t>
      </w:r>
      <w:r w:rsidR="006E27AD" w:rsidRPr="001352DE">
        <w:t xml:space="preserve">, </w:t>
      </w:r>
      <w:r w:rsidR="006E27AD" w:rsidRPr="001352DE">
        <w:rPr>
          <w:i/>
        </w:rPr>
        <w:t>SD</w:t>
      </w:r>
      <w:r w:rsidR="006E27AD" w:rsidRPr="001352DE">
        <w:t xml:space="preserve"> = </w:t>
      </w:r>
      <w:r w:rsidR="00E00757" w:rsidRPr="001352DE">
        <w:t>30.1</w:t>
      </w:r>
      <w:r w:rsidR="006E27AD" w:rsidRPr="001352DE">
        <w:t xml:space="preserve">. </w:t>
      </w:r>
      <w:r w:rsidR="007F03B3" w:rsidRPr="001352DE">
        <w:t xml:space="preserve">The </w:t>
      </w:r>
      <w:r w:rsidR="00217B9C" w:rsidRPr="001352DE">
        <w:t xml:space="preserve">included </w:t>
      </w:r>
      <w:r w:rsidR="007F03B3" w:rsidRPr="001352DE">
        <w:t xml:space="preserve">IAT dataset included </w:t>
      </w:r>
      <w:r w:rsidR="00217B9C" w:rsidRPr="001352DE">
        <w:t>9500</w:t>
      </w:r>
      <w:r w:rsidR="007F03B3" w:rsidRPr="001352DE">
        <w:t xml:space="preserve"> participants </w:t>
      </w:r>
      <w:r w:rsidR="00217B9C" w:rsidRPr="001352DE">
        <w:t>after exclusions and random sampling of 100 participants in each of the 95 domains</w:t>
      </w:r>
      <w:r w:rsidR="007F03B3" w:rsidRPr="001352DE">
        <w:t>. Where demographic data was available, the sample was 6</w:t>
      </w:r>
      <w:r w:rsidR="008D0AEE" w:rsidRPr="001352DE">
        <w:t>6</w:t>
      </w:r>
      <w:r w:rsidR="007F03B3" w:rsidRPr="001352DE">
        <w:t>.4% women</w:t>
      </w:r>
      <w:r w:rsidR="00043A8E" w:rsidRPr="001352DE">
        <w:t xml:space="preserve"> and</w:t>
      </w:r>
      <w:r w:rsidR="007F03B3" w:rsidRPr="001352DE">
        <w:t xml:space="preserve"> 3</w:t>
      </w:r>
      <w:r w:rsidR="008D0AEE" w:rsidRPr="001352DE">
        <w:t>3</w:t>
      </w:r>
      <w:r w:rsidR="007F03B3" w:rsidRPr="001352DE">
        <w:t>.</w:t>
      </w:r>
      <w:r w:rsidR="008D0AEE" w:rsidRPr="001352DE">
        <w:t>6</w:t>
      </w:r>
      <w:r w:rsidR="007F03B3" w:rsidRPr="001352DE">
        <w:t xml:space="preserve">% male; </w:t>
      </w:r>
      <w:r w:rsidR="007F03B3" w:rsidRPr="001352DE">
        <w:rPr>
          <w:i/>
        </w:rPr>
        <w:t>M</w:t>
      </w:r>
      <w:r w:rsidR="007F03B3" w:rsidRPr="001352DE">
        <w:rPr>
          <w:rFonts w:cs="Times New Roman (Body CS)"/>
          <w:vertAlign w:val="subscript"/>
        </w:rPr>
        <w:t>age</w:t>
      </w:r>
      <w:r w:rsidR="007F03B3" w:rsidRPr="001352DE">
        <w:t xml:space="preserve"> = </w:t>
      </w:r>
      <w:r w:rsidR="00E302FB" w:rsidRPr="001352DE">
        <w:t>31.6</w:t>
      </w:r>
      <w:r w:rsidR="007F03B3" w:rsidRPr="001352DE">
        <w:t xml:space="preserve">, </w:t>
      </w:r>
      <w:r w:rsidR="007F03B3" w:rsidRPr="001352DE">
        <w:rPr>
          <w:i/>
        </w:rPr>
        <w:t>SD</w:t>
      </w:r>
      <w:r w:rsidR="007F03B3" w:rsidRPr="001352DE">
        <w:t xml:space="preserve"> = </w:t>
      </w:r>
      <w:r w:rsidR="00374928" w:rsidRPr="001352DE">
        <w:t>12.5</w:t>
      </w:r>
      <w:r w:rsidR="007F03B3" w:rsidRPr="001352DE">
        <w:t xml:space="preserve">. </w:t>
      </w:r>
      <w:r w:rsidR="00443F56" w:rsidRPr="001352DE">
        <w:t xml:space="preserve">All participants </w:t>
      </w:r>
      <w:r w:rsidR="00FE6CF4" w:rsidRPr="001352DE">
        <w:t xml:space="preserve">in both datasets </w:t>
      </w:r>
      <w:r w:rsidR="00443F56" w:rsidRPr="001352DE">
        <w:t xml:space="preserve">provided informed consent and </w:t>
      </w:r>
      <w:r w:rsidR="00514CB6" w:rsidRPr="001352DE">
        <w:t xml:space="preserve">individual </w:t>
      </w:r>
      <w:r w:rsidR="00443F56" w:rsidRPr="001352DE">
        <w:t>studies were approved by the local institutional review board.</w:t>
      </w:r>
      <w:r w:rsidR="007736E7" w:rsidRPr="001352DE">
        <w:t xml:space="preserve"> </w:t>
      </w:r>
    </w:p>
    <w:p w14:paraId="4034C9ED" w14:textId="17DC73BD" w:rsidR="00587957" w:rsidRPr="001352DE" w:rsidRDefault="00587957" w:rsidP="00D21ABA">
      <w:pPr>
        <w:pStyle w:val="Heading2"/>
      </w:pPr>
      <w:r w:rsidRPr="001352DE">
        <w:t>Measure</w:t>
      </w:r>
      <w:r w:rsidR="000456A6" w:rsidRPr="001352DE">
        <w:t>s</w:t>
      </w:r>
    </w:p>
    <w:p w14:paraId="4D3213D2" w14:textId="0D1E4CF8" w:rsidR="005D0C2E" w:rsidRPr="001352DE" w:rsidRDefault="000456A6" w:rsidP="00E0058C">
      <w:r w:rsidRPr="001352DE">
        <w:rPr>
          <w:b/>
          <w:bCs/>
        </w:rPr>
        <w:t>Implicit Relational Assessment Procedure</w:t>
      </w:r>
      <w:r w:rsidR="00E0058C" w:rsidRPr="001352DE">
        <w:rPr>
          <w:b/>
          <w:bCs/>
        </w:rPr>
        <w:t>.</w:t>
      </w:r>
      <w:r w:rsidR="00E0058C" w:rsidRPr="001352DE">
        <w:t xml:space="preserve"> </w:t>
      </w:r>
      <w:r w:rsidR="006F5B7B" w:rsidRPr="001352DE">
        <w:t>The IRAP is a computer-based reaction time tas</w:t>
      </w:r>
      <w:r w:rsidR="00EB7B4E" w:rsidRPr="001352DE">
        <w:t>k</w:t>
      </w:r>
      <w:r w:rsidR="006F5B7B" w:rsidRPr="001352DE">
        <w:t xml:space="preserve">. Its procedural parameters have been discussed in great detail in many other papers </w:t>
      </w:r>
      <w:r w:rsidR="00616DAB" w:rsidRPr="001352DE">
        <w:fldChar w:fldCharType="begin"/>
      </w:r>
      <w:r w:rsidR="00DE1174" w:rsidRPr="001352DE">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1352DE">
        <w:fldChar w:fldCharType="separate"/>
      </w:r>
      <w:r w:rsidR="004D2553" w:rsidRPr="001352DE">
        <w:t>(Barnes-Holmes et al., 2010; Hussey, Thompson, et al., 2015)</w:t>
      </w:r>
      <w:r w:rsidR="00616DAB" w:rsidRPr="001352DE">
        <w:fldChar w:fldCharType="end"/>
      </w:r>
      <w:r w:rsidR="006F5B7B" w:rsidRPr="001352DE">
        <w:t xml:space="preserve">, and so only a brief overview </w:t>
      </w:r>
      <w:r w:rsidR="00183EC4" w:rsidRPr="001352DE">
        <w:t xml:space="preserve">of the general procedure </w:t>
      </w:r>
      <w:r w:rsidR="006F5B7B" w:rsidRPr="001352DE">
        <w:t>will be provided here. On each block of trials, participants are present</w:t>
      </w:r>
      <w:r w:rsidR="008B777D" w:rsidRPr="001352DE">
        <w:t>ed</w:t>
      </w:r>
      <w:r w:rsidR="006F5B7B" w:rsidRPr="001352DE">
        <w:t xml:space="preserve"> with images or words at the top of the screen and in the middle of the screen. Response options are presented on the bottom</w:t>
      </w:r>
      <w:r w:rsidR="008F72F8" w:rsidRPr="001352DE">
        <w:t>-</w:t>
      </w:r>
      <w:r w:rsidR="006F5B7B" w:rsidRPr="001352DE">
        <w:t>left and bottom</w:t>
      </w:r>
      <w:r w:rsidR="008F72F8" w:rsidRPr="001352DE">
        <w:t>-</w:t>
      </w:r>
      <w:r w:rsidR="006F5B7B" w:rsidRPr="001352DE">
        <w:t>right</w:t>
      </w:r>
      <w:r w:rsidR="008F72F8" w:rsidRPr="001352DE">
        <w:t xml:space="preserve"> </w:t>
      </w:r>
      <w:r w:rsidR="006F5B7B" w:rsidRPr="001352DE">
        <w:t xml:space="preserve">hand sides of the screen, and are mapped to the left and right response keys. In order to progress to the next trial, the correct response must be given. Incorrect responses result in a red X being presented on screen. Between blocks of trials, this correct </w:t>
      </w:r>
      <w:r w:rsidR="006F5B7B" w:rsidRPr="001352DE">
        <w:lastRenderedPageBreak/>
        <w:t xml:space="preserve">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006F5B7B" w:rsidRPr="001352DE">
        <w:t>ms</w:t>
      </w:r>
      <w:proofErr w:type="spellEnd"/>
      <w:r w:rsidR="006F5B7B" w:rsidRPr="001352DE">
        <w:t xml:space="preserve"> and percentage accuracy &gt; 80%). Should they fail to meet th</w:t>
      </w:r>
      <w:r w:rsidR="008F72F8" w:rsidRPr="001352DE">
        <w:t>ese</w:t>
      </w:r>
      <w:r w:rsidR="006F5B7B" w:rsidRPr="001352DE">
        <w:t xml:space="preserve"> criteria, the participant completes another pair of practice blocks. Should they meet the criteria, they progress to the testing phase </w:t>
      </w:r>
      <w:r w:rsidR="00F73A27" w:rsidRPr="001352DE">
        <w:t xml:space="preserve">only </w:t>
      </w:r>
      <w:r w:rsidR="006F5B7B" w:rsidRPr="001352DE">
        <w:t xml:space="preserve">where they complete three pairs of blocks in a row. </w:t>
      </w:r>
      <w:r w:rsidR="001402DA" w:rsidRPr="001352DE">
        <w:t>O</w:t>
      </w:r>
      <w:r w:rsidR="00271166" w:rsidRPr="001352DE">
        <w:t>nly reaction time data from the test blocks is used in the analyses</w:t>
      </w:r>
      <w:r w:rsidR="00FF5CC2" w:rsidRPr="001352DE">
        <w:t xml:space="preserve"> (</w:t>
      </w:r>
      <w:r w:rsidR="004D2553" w:rsidRPr="001352DE">
        <w:t>Hussey, Thompson, et al., 2015</w:t>
      </w:r>
      <w:r w:rsidR="00FF5CC2" w:rsidRPr="001352DE">
        <w:t xml:space="preserve">). </w:t>
      </w:r>
      <w:r w:rsidR="00683B40" w:rsidRPr="001352DE">
        <w:t xml:space="preserve">Differential reaction times between the two block types are used to quantify the IRAP effect. </w:t>
      </w:r>
      <w:r w:rsidR="000F6103" w:rsidRPr="001352DE">
        <w:t>Typically, but not exclusively, one score is calculated for each of the four trial types on the task</w:t>
      </w:r>
      <w:r w:rsidR="005E4006" w:rsidRPr="001352DE">
        <w:t xml:space="preserve">. These </w:t>
      </w:r>
      <w:r w:rsidR="000F6103" w:rsidRPr="001352DE">
        <w:t>are formed by the relating of two classes of sample stimuli (e.g., Black people vs. White people) and two classes of target stimuli (e.g., positive vs. negative)</w:t>
      </w:r>
      <w:r w:rsidR="005E4006" w:rsidRPr="001352DE">
        <w:t xml:space="preserve"> to make four trial types (e.g., Black people – positive, Black people – negative, White people – positive and White people – negative). </w:t>
      </w:r>
    </w:p>
    <w:p w14:paraId="08FCCE4D" w14:textId="6905C03D" w:rsidR="003C01EA" w:rsidRPr="001352DE" w:rsidRDefault="003C01EA" w:rsidP="00E0058C">
      <w:r w:rsidRPr="001352DE">
        <w:rPr>
          <w:b/>
          <w:bCs/>
        </w:rPr>
        <w:t>Implicit Association Test</w:t>
      </w:r>
      <w:r w:rsidR="00E0058C" w:rsidRPr="001352DE">
        <w:rPr>
          <w:b/>
          <w:bCs/>
        </w:rPr>
        <w:t>.</w:t>
      </w:r>
      <w:r w:rsidR="00E0058C" w:rsidRPr="001352DE">
        <w:t xml:space="preserve"> </w:t>
      </w:r>
      <w:r w:rsidR="008B777D" w:rsidRPr="001352DE">
        <w:t xml:space="preserve">Likewise, the IAT had been described in great detail elsewhere </w:t>
      </w:r>
      <w:r w:rsidR="008B777D" w:rsidRPr="001352DE">
        <w:fldChar w:fldCharType="begin"/>
      </w:r>
      <w:r w:rsidR="00DE1174" w:rsidRPr="001352DE">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rsidR="008B777D" w:rsidRPr="001352DE">
        <w:fldChar w:fldCharType="separate"/>
      </w:r>
      <w:r w:rsidR="008B777D" w:rsidRPr="001352DE">
        <w:t>(Greenwald et al., 1998; Nosek et al., 2005)</w:t>
      </w:r>
      <w:r w:rsidR="008B777D" w:rsidRPr="001352DE">
        <w:fldChar w:fldCharType="end"/>
      </w:r>
      <w:r w:rsidR="008B777D" w:rsidRPr="001352DE">
        <w:t xml:space="preserve">, and so only a brief overview will be provided here. On each block of trials, participants are presented with images or words </w:t>
      </w:r>
      <w:r w:rsidR="0008181B" w:rsidRPr="001352DE">
        <w:t>in the middle of the screen</w:t>
      </w:r>
      <w:r w:rsidR="004D0F62" w:rsidRPr="001352DE">
        <w:t xml:space="preserve"> from four different categories (e.g., images of white face, images of black faces, positive words, and negative words)</w:t>
      </w:r>
      <w:r w:rsidR="008B777D" w:rsidRPr="001352DE">
        <w:t xml:space="preserve">. </w:t>
      </w:r>
      <w:r w:rsidR="0008181B" w:rsidRPr="001352DE">
        <w:t xml:space="preserve">Two pairs of category labels </w:t>
      </w:r>
      <w:r w:rsidR="004D0F62" w:rsidRPr="001352DE">
        <w:t xml:space="preserve">for these stimuli </w:t>
      </w:r>
      <w:r w:rsidR="008B777D" w:rsidRPr="001352DE">
        <w:t xml:space="preserve">are presented on the </w:t>
      </w:r>
      <w:r w:rsidR="0008181B" w:rsidRPr="001352DE">
        <w:t xml:space="preserve">top </w:t>
      </w:r>
      <w:r w:rsidR="008B777D" w:rsidRPr="001352DE">
        <w:t xml:space="preserve">left and </w:t>
      </w:r>
      <w:r w:rsidR="0008181B" w:rsidRPr="001352DE">
        <w:t xml:space="preserve">top </w:t>
      </w:r>
      <w:r w:rsidR="008B777D" w:rsidRPr="001352DE">
        <w:t>right</w:t>
      </w:r>
      <w:r w:rsidR="004C426E">
        <w:t>-</w:t>
      </w:r>
      <w:r w:rsidR="008B777D" w:rsidRPr="001352DE">
        <w:t>hand sides of the screen</w:t>
      </w:r>
      <w:r w:rsidR="004D0F62" w:rsidRPr="001352DE">
        <w:t xml:space="preserve"> (e.g., White people, Black people, Positive, and Negative)</w:t>
      </w:r>
      <w:r w:rsidR="008B777D" w:rsidRPr="001352DE">
        <w:t xml:space="preserve"> and are mapped to the left and right response keys</w:t>
      </w:r>
      <w:r w:rsidR="004D0F62" w:rsidRPr="001352DE">
        <w:t xml:space="preserve"> so that each key shares both a target and </w:t>
      </w:r>
      <w:proofErr w:type="gramStart"/>
      <w:r w:rsidR="004D0F62" w:rsidRPr="001352DE">
        <w:t>a</w:t>
      </w:r>
      <w:proofErr w:type="gramEnd"/>
      <w:r w:rsidR="004D0F62" w:rsidRPr="001352DE">
        <w:t xml:space="preserve"> attribute category</w:t>
      </w:r>
      <w:r w:rsidR="008B777D" w:rsidRPr="001352DE">
        <w:t xml:space="preserve">. </w:t>
      </w:r>
      <w:r w:rsidR="00D9378A" w:rsidRPr="001352DE">
        <w:t xml:space="preserve">Participants must categorize the stimuli in the middle of the screen using the two response options which are mapped to the four categories. </w:t>
      </w:r>
      <w:r w:rsidR="008B777D" w:rsidRPr="001352DE">
        <w:t xml:space="preserve">In order to progress to the next trial, the correct response must </w:t>
      </w:r>
      <w:r w:rsidR="0008181B" w:rsidRPr="001352DE">
        <w:t xml:space="preserve">typically </w:t>
      </w:r>
      <w:r w:rsidR="008B777D" w:rsidRPr="001352DE">
        <w:t xml:space="preserve">be given. Incorrect responses result in a red X being presented on screen. Between blocks of trials, </w:t>
      </w:r>
      <w:r w:rsidR="004D0F62" w:rsidRPr="001352DE">
        <w:t xml:space="preserve">the </w:t>
      </w:r>
      <w:r w:rsidR="00D9378A" w:rsidRPr="001352DE">
        <w:t>mapping of the category labels and the required response changes</w:t>
      </w:r>
      <w:r w:rsidR="004D0F62" w:rsidRPr="001352DE">
        <w:t xml:space="preserve"> </w:t>
      </w:r>
      <w:r w:rsidR="008B777D" w:rsidRPr="001352DE">
        <w:t xml:space="preserve">so that, for example, </w:t>
      </w:r>
      <w:r w:rsidR="00D9378A" w:rsidRPr="001352DE">
        <w:t xml:space="preserve">on one block type </w:t>
      </w:r>
      <w:r w:rsidR="008B777D" w:rsidRPr="001352DE">
        <w:t xml:space="preserve">participants </w:t>
      </w:r>
      <w:r w:rsidR="00D9378A" w:rsidRPr="001352DE">
        <w:t>W</w:t>
      </w:r>
      <w:r w:rsidR="008B777D" w:rsidRPr="001352DE">
        <w:t xml:space="preserve">hite people </w:t>
      </w:r>
      <w:r w:rsidR="00D9378A" w:rsidRPr="001352DE">
        <w:t xml:space="preserve">and positive words share the left response key and </w:t>
      </w:r>
      <w:r w:rsidR="004D0F62" w:rsidRPr="001352DE">
        <w:t>Black</w:t>
      </w:r>
      <w:r w:rsidR="00D9378A" w:rsidRPr="001352DE">
        <w:t xml:space="preserve"> people and n</w:t>
      </w:r>
      <w:r w:rsidR="004D0F62" w:rsidRPr="001352DE">
        <w:t>egative</w:t>
      </w:r>
      <w:r w:rsidR="00D9378A" w:rsidRPr="001352DE">
        <w:t xml:space="preserve"> words share the right response key. On the other block type the opposite is the case, for example White people and negative words share the left response key and Black people and positive words share the right response key. </w:t>
      </w:r>
      <w:r w:rsidR="00F255B1" w:rsidRPr="001352DE">
        <w:t xml:space="preserve">Participants are instructed to sort the stimuli as quickly and accurately as possible. </w:t>
      </w:r>
      <w:r w:rsidR="00EB7A3B" w:rsidRPr="001352DE">
        <w:t>Differential reaction times between the two block types are used to quantify the IAT effect.</w:t>
      </w:r>
      <w:r w:rsidR="00464C87" w:rsidRPr="001352DE">
        <w:t xml:space="preserve"> In contrast to the IRAP, IAT scores are almost exclusively quantified as a single score representing an overall bias (e.g., towards </w:t>
      </w:r>
      <w:r w:rsidR="00464C87" w:rsidRPr="001352DE">
        <w:t xml:space="preserve">responding faster to “Black people – positive / White people – negative” relative to “Black people – negative / White people – positive”). </w:t>
      </w:r>
    </w:p>
    <w:p w14:paraId="4ED2726C" w14:textId="77777777" w:rsidR="00D6700B" w:rsidRPr="001352DE" w:rsidRDefault="00D6700B" w:rsidP="00D21ABA">
      <w:pPr>
        <w:pStyle w:val="Heading2"/>
      </w:pPr>
      <w:r w:rsidRPr="001352DE">
        <w:t>Scoring methods</w:t>
      </w:r>
    </w:p>
    <w:p w14:paraId="7A7C6D00" w14:textId="6D30872F" w:rsidR="00D6700B" w:rsidRPr="001352DE" w:rsidRDefault="00D6700B" w:rsidP="00D21ABA">
      <w:r w:rsidRPr="001352DE">
        <w:t>IRAP</w:t>
      </w:r>
      <w:r w:rsidR="00210977" w:rsidRPr="001352DE">
        <w:t xml:space="preserve"> and IAT</w:t>
      </w:r>
      <w:r w:rsidRPr="001352DE">
        <w:t xml:space="preserve"> studies typically us</w:t>
      </w:r>
      <w:r w:rsidR="00982BA4" w:rsidRPr="001352DE">
        <w:t>e</w:t>
      </w:r>
      <w:r w:rsidRPr="001352DE">
        <w:t xml:space="preserve"> the </w:t>
      </w:r>
      <w:r w:rsidRPr="001352DE">
        <w:rPr>
          <w:i/>
        </w:rPr>
        <w:t>D</w:t>
      </w:r>
      <w:r w:rsidRPr="001352DE">
        <w:t xml:space="preserve"> scoring method to convert each participant’s reaction times into analyzable </w:t>
      </w:r>
      <w:r w:rsidR="00295B47" w:rsidRPr="001352DE">
        <w:t>scores</w:t>
      </w:r>
      <w:r w:rsidR="00905289" w:rsidRPr="001352DE">
        <w:t xml:space="preserve"> for each individual</w:t>
      </w:r>
      <w:r w:rsidRPr="001352DE">
        <w:t xml:space="preserve">. The </w:t>
      </w:r>
      <w:r w:rsidRPr="001352DE">
        <w:rPr>
          <w:i/>
        </w:rPr>
        <w:t>D</w:t>
      </w:r>
      <w:r w:rsidRPr="001352DE">
        <w:t xml:space="preserve"> score has some similarities to Cohen’s </w:t>
      </w:r>
      <w:r w:rsidRPr="001352DE">
        <w:rPr>
          <w:i/>
        </w:rPr>
        <w:t>d</w:t>
      </w:r>
      <w:r w:rsidRPr="001352DE">
        <w:t xml:space="preserve">, insofar as it is a trimmed and standardized difference in mean reaction time between the two block types. The specifics of the </w:t>
      </w:r>
      <w:r w:rsidRPr="001352DE">
        <w:rPr>
          <w:i/>
        </w:rPr>
        <w:t>D</w:t>
      </w:r>
      <w:r w:rsidRPr="001352DE">
        <w:t xml:space="preserve"> score have been discussed in precise detail in other publications</w:t>
      </w:r>
      <w:r w:rsidR="00771F76" w:rsidRPr="001352DE">
        <w:t xml:space="preserve"> </w:t>
      </w:r>
      <w:r w:rsidR="00771F76" w:rsidRPr="001352DE">
        <w:fldChar w:fldCharType="begin"/>
      </w:r>
      <w:r w:rsidR="00DE1174" w:rsidRPr="001352DE">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rsidRPr="001352DE">
        <w:fldChar w:fldCharType="separate"/>
      </w:r>
      <w:r w:rsidR="00273091" w:rsidRPr="001352DE">
        <w:t>(Barnes-Holmes et al., 2010; Greenwald et al., 2003; Hussey, Thompson, et al., 2015)</w:t>
      </w:r>
      <w:r w:rsidR="00771F76" w:rsidRPr="001352DE">
        <w:fldChar w:fldCharType="end"/>
      </w:r>
      <w:r w:rsidRPr="001352DE">
        <w:t xml:space="preserve">, and therefore will only be summarized here. Its key points are that reaction times &gt; 10,000 </w:t>
      </w:r>
      <w:proofErr w:type="spellStart"/>
      <w:r w:rsidRPr="001352DE">
        <w:t>ms</w:t>
      </w:r>
      <w:proofErr w:type="spellEnd"/>
      <w:r w:rsidRPr="001352DE">
        <w:t xml:space="preserve"> are trimmed, a mean reaction time is calculated for the trials in each block type, and a standard deviation is calculated for the pooled trials in both block types. The difference between the means is then divided by the standard deviation, resulting in a </w:t>
      </w:r>
      <w:r w:rsidRPr="001352DE">
        <w:rPr>
          <w:i/>
        </w:rPr>
        <w:t>D</w:t>
      </w:r>
      <w:r w:rsidRPr="001352DE">
        <w:t xml:space="preserve"> score.</w:t>
      </w:r>
      <w:r w:rsidR="00D37964" w:rsidRPr="001352DE">
        <w:t xml:space="preserve"> </w:t>
      </w:r>
      <w:r w:rsidR="00D37964" w:rsidRPr="001352DE">
        <w:rPr>
          <w:i/>
          <w:iCs/>
        </w:rPr>
        <w:t>D</w:t>
      </w:r>
      <w:r w:rsidR="00D37964" w:rsidRPr="001352DE">
        <w:t xml:space="preserve"> scores have a maximum possible range of -2 to +2</w:t>
      </w:r>
      <w:r w:rsidR="00A81B54" w:rsidRPr="001352DE">
        <w:t xml:space="preserve">, with 0 representing the neutral point. </w:t>
      </w:r>
      <w:r w:rsidR="00E6438E" w:rsidRPr="001352DE">
        <w:t>In the IRAP literature, t</w:t>
      </w:r>
      <w:r w:rsidR="00422191" w:rsidRPr="001352DE">
        <w:t xml:space="preserve">his zero point is often employed as a meaningful reference point from which comparisons are made, such differences from zero </w:t>
      </w:r>
      <w:r w:rsidR="00422191" w:rsidRPr="001352DE">
        <w:rPr>
          <w:i/>
          <w:iCs/>
        </w:rPr>
        <w:t>t</w:t>
      </w:r>
      <w:r w:rsidR="00422191" w:rsidRPr="001352DE">
        <w:t xml:space="preserve">-tests </w:t>
      </w:r>
      <w:r w:rsidR="00E6438E" w:rsidRPr="001352DE">
        <w:fldChar w:fldCharType="begin"/>
      </w:r>
      <w:r w:rsidR="00DE1174" w:rsidRPr="001352DE">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rsidRPr="001352DE">
        <w:fldChar w:fldCharType="separate"/>
      </w:r>
      <w:r w:rsidR="00E6438E" w:rsidRPr="001352DE">
        <w:t>(Hussey, Daly, et al., 2015)</w:t>
      </w:r>
      <w:r w:rsidR="00E6438E" w:rsidRPr="001352DE">
        <w:fldChar w:fldCharType="end"/>
      </w:r>
      <w:r w:rsidR="00CE116A" w:rsidRPr="001352DE">
        <w:t xml:space="preserve"> </w:t>
      </w:r>
      <w:r w:rsidR="00422191" w:rsidRPr="001352DE">
        <w:t xml:space="preserve">or testing the proportion of scores </w:t>
      </w:r>
      <w:r w:rsidR="000F5B20" w:rsidRPr="001352DE">
        <w:t xml:space="preserve">that are </w:t>
      </w:r>
      <w:r w:rsidR="00422191" w:rsidRPr="001352DE">
        <w:t xml:space="preserve">above vs. below zero </w:t>
      </w:r>
      <w:r w:rsidR="00422191" w:rsidRPr="001352DE">
        <w:fldChar w:fldCharType="begin"/>
      </w:r>
      <w:r w:rsidR="00DE1174" w:rsidRPr="001352DE">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rsidRPr="001352DE">
        <w:fldChar w:fldCharType="separate"/>
      </w:r>
      <w:r w:rsidR="00422191" w:rsidRPr="001352DE">
        <w:t>(Finn et al., 2019)</w:t>
      </w:r>
      <w:r w:rsidR="00422191" w:rsidRPr="001352DE">
        <w:fldChar w:fldCharType="end"/>
      </w:r>
      <w:r w:rsidR="00422191" w:rsidRPr="001352DE">
        <w:t>.</w:t>
      </w:r>
    </w:p>
    <w:p w14:paraId="126E9C0D" w14:textId="23253929" w:rsidR="00D6700B" w:rsidRPr="001352DE" w:rsidRDefault="00D6700B" w:rsidP="00D21ABA">
      <w:r w:rsidRPr="001352DE">
        <w:t xml:space="preserve">De Schryver et al. </w:t>
      </w:r>
      <w:r w:rsidRPr="001352DE">
        <w:fldChar w:fldCharType="begin"/>
      </w:r>
      <w:r w:rsidR="00DE1174" w:rsidRPr="001352DE">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Pr="001352DE">
        <w:fldChar w:fldCharType="separate"/>
      </w:r>
      <w:r w:rsidRPr="001352DE">
        <w:t>(2018)</w:t>
      </w:r>
      <w:r w:rsidRPr="001352DE">
        <w:fldChar w:fldCharType="end"/>
      </w:r>
      <w:r w:rsidRPr="001352DE">
        <w:t xml:space="preserve"> discuss</w:t>
      </w:r>
      <w:r w:rsidR="009B2327" w:rsidRPr="001352DE">
        <w:t>ed</w:t>
      </w:r>
      <w:r w:rsidRPr="001352DE">
        <w:t xml:space="preserve"> some of the limitations of the </w:t>
      </w:r>
      <w:r w:rsidRPr="001352DE">
        <w:rPr>
          <w:i/>
          <w:iCs/>
        </w:rPr>
        <w:t>D</w:t>
      </w:r>
      <w:r w:rsidRPr="001352DE">
        <w:t xml:space="preserve"> score, whose assumptions are typically violated by IRAP </w:t>
      </w:r>
      <w:r w:rsidR="00A5702E" w:rsidRPr="001352DE">
        <w:t xml:space="preserve">and IAT </w:t>
      </w:r>
      <w:r w:rsidRPr="001352DE">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rsidRPr="001352DE">
        <w:t>Ruscio’s</w:t>
      </w:r>
      <w:proofErr w:type="spellEnd"/>
      <w:r w:rsidRPr="001352DE">
        <w:t xml:space="preserve"> A </w:t>
      </w:r>
      <w:r w:rsidRPr="001352DE">
        <w:fldChar w:fldCharType="begin"/>
      </w:r>
      <w:r w:rsidR="00DE1174" w:rsidRPr="001352DE">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rsidRPr="001352DE">
        <w:fldChar w:fldCharType="separate"/>
      </w:r>
      <w:r w:rsidRPr="001352DE">
        <w:t>(</w:t>
      </w:r>
      <w:proofErr w:type="spellStart"/>
      <w:r w:rsidRPr="001352DE">
        <w:t>Ruscio</w:t>
      </w:r>
      <w:proofErr w:type="spellEnd"/>
      <w:r w:rsidRPr="001352DE">
        <w:t>, 2008)</w:t>
      </w:r>
      <w:r w:rsidRPr="001352DE">
        <w:fldChar w:fldCharType="end"/>
      </w:r>
      <w:r w:rsidRPr="001352DE">
        <w:t xml:space="preserve">. The PI can be interpreted as “the probability that a randomly selected inconsistent trial has a larger RT than a randomly selected consistent trial” </w:t>
      </w:r>
      <w:r w:rsidRPr="001352DE">
        <w:fldChar w:fldCharType="begin"/>
      </w:r>
      <w:r w:rsidR="00DE1174" w:rsidRPr="001352DE">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rsidRPr="001352DE">
        <w:fldChar w:fldCharType="separate"/>
      </w:r>
      <w:r w:rsidRPr="001352DE">
        <w:t>(De Schryver et al., 2018, p.100)</w:t>
      </w:r>
      <w:r w:rsidRPr="001352DE">
        <w:fldChar w:fldCharType="end"/>
      </w:r>
      <w:r w:rsidRPr="001352DE">
        <w:t xml:space="preserve">. </w:t>
      </w:r>
      <w:r w:rsidR="00A81B54" w:rsidRPr="001352DE">
        <w:t xml:space="preserve">As a probability, PI scores have a maximum possible range of 0 to 1, with 0.50 representing the </w:t>
      </w:r>
      <w:r w:rsidR="00D4388C" w:rsidRPr="001352DE">
        <w:t>neutral</w:t>
      </w:r>
      <w:r w:rsidR="00A81B54" w:rsidRPr="001352DE">
        <w:t xml:space="preserve"> point</w:t>
      </w:r>
      <w:r w:rsidR="00044BE3" w:rsidRPr="001352DE">
        <w:t xml:space="preserve"> of no IRAP/IAT effect</w:t>
      </w:r>
      <w:r w:rsidR="00AD6378" w:rsidRPr="001352DE">
        <w:t xml:space="preserve">. </w:t>
      </w:r>
      <w:r w:rsidR="00A81B54" w:rsidRPr="001352DE">
        <w:t>PI scores</w:t>
      </w:r>
      <w:r w:rsidRPr="001352DE">
        <w:t xml:space="preserve"> can also be implemented using exactly this definition, as an exhaustive comparison of ordinal rank between block types. Computationally efficient R code to do this was supplied in </w:t>
      </w:r>
      <w:proofErr w:type="spellStart"/>
      <w:r w:rsidRPr="001352DE">
        <w:t>Ruscio’s</w:t>
      </w:r>
      <w:proofErr w:type="spellEnd"/>
      <w:r w:rsidRPr="001352DE">
        <w:t xml:space="preserve"> </w:t>
      </w:r>
      <w:r w:rsidRPr="001352DE">
        <w:fldChar w:fldCharType="begin"/>
      </w:r>
      <w:r w:rsidR="00DE1174" w:rsidRPr="001352DE">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rsidRPr="001352DE">
        <w:fldChar w:fldCharType="separate"/>
      </w:r>
      <w:r w:rsidRPr="001352DE">
        <w:t>(2008)</w:t>
      </w:r>
      <w:r w:rsidRPr="001352DE">
        <w:fldChar w:fldCharType="end"/>
      </w:r>
      <w:r w:rsidRPr="001352DE">
        <w:t xml:space="preserve"> supplementary materials, which was used to calculate PI scores as well as the more typical </w:t>
      </w:r>
      <w:r w:rsidRPr="001352DE">
        <w:rPr>
          <w:i/>
          <w:iCs/>
        </w:rPr>
        <w:t>D</w:t>
      </w:r>
      <w:r w:rsidRPr="001352DE">
        <w:t xml:space="preserve"> scores.</w:t>
      </w:r>
    </w:p>
    <w:p w14:paraId="15EC7557" w14:textId="1CACD022" w:rsidR="008026DC" w:rsidRPr="001352DE" w:rsidRDefault="008026DC" w:rsidP="00D21ABA">
      <w:r w:rsidRPr="001352DE">
        <w:t xml:space="preserve">Note that the IRAP literature has historically described the neutral point </w:t>
      </w:r>
      <w:r w:rsidR="000667E9" w:rsidRPr="001352DE">
        <w:t xml:space="preserve">of equal speed of responding between the two block types </w:t>
      </w:r>
      <w:r w:rsidRPr="001352DE">
        <w:t xml:space="preserve">as the “zero point”, on the basis that the neutral point equals the zero point when using the </w:t>
      </w:r>
      <w:r w:rsidRPr="001352DE">
        <w:rPr>
          <w:i/>
          <w:iCs/>
        </w:rPr>
        <w:t>D</w:t>
      </w:r>
      <w:r w:rsidRPr="001352DE">
        <w:t xml:space="preserve"> score. For the sake of </w:t>
      </w:r>
      <w:r w:rsidR="00D936DD" w:rsidRPr="001352DE">
        <w:t>compatibility</w:t>
      </w:r>
      <w:r w:rsidRPr="001352DE">
        <w:t xml:space="preserve"> with the existing IRAP literature, </w:t>
      </w:r>
      <w:r w:rsidR="00D936DD" w:rsidRPr="001352DE">
        <w:t xml:space="preserve">I </w:t>
      </w:r>
      <w:r w:rsidRPr="001352DE">
        <w:t xml:space="preserve">employ the term </w:t>
      </w:r>
      <w:r w:rsidR="003D298B" w:rsidRPr="001352DE">
        <w:t>“</w:t>
      </w:r>
      <w:r w:rsidRPr="001352DE">
        <w:t xml:space="preserve">zero point” for both </w:t>
      </w:r>
      <w:r w:rsidRPr="001352DE">
        <w:rPr>
          <w:i/>
          <w:iCs/>
        </w:rPr>
        <w:t>D</w:t>
      </w:r>
      <w:r w:rsidRPr="001352DE">
        <w:t xml:space="preserve"> = 0 and PI = 0.50 (i.e., </w:t>
      </w:r>
      <w:r w:rsidR="003D67E1" w:rsidRPr="001352DE">
        <w:t xml:space="preserve">“zero point” refers to the point of zero bias </w:t>
      </w:r>
      <w:r w:rsidRPr="001352DE">
        <w:t>rather than a score of zero).</w:t>
      </w:r>
    </w:p>
    <w:p w14:paraId="38656CB9" w14:textId="66C6EAB9" w:rsidR="00D6700B" w:rsidRPr="001352DE" w:rsidRDefault="00D6700B" w:rsidP="00D21ABA">
      <w:pPr>
        <w:pStyle w:val="Heading2"/>
      </w:pPr>
      <w:r w:rsidRPr="001352DE">
        <w:lastRenderedPageBreak/>
        <w:t xml:space="preserve">Bootstrapped </w:t>
      </w:r>
      <w:r w:rsidR="00AF03A6" w:rsidRPr="001352DE">
        <w:t>95% C</w:t>
      </w:r>
      <w:r w:rsidRPr="001352DE">
        <w:t xml:space="preserve">onfidence </w:t>
      </w:r>
      <w:r w:rsidR="00AF03A6" w:rsidRPr="001352DE">
        <w:t>I</w:t>
      </w:r>
      <w:r w:rsidRPr="001352DE">
        <w:t>ntervals</w:t>
      </w:r>
    </w:p>
    <w:p w14:paraId="2608D26B" w14:textId="4AA2F130" w:rsidR="00D6700B" w:rsidRPr="001352DE" w:rsidRDefault="00D6700B" w:rsidP="00D21ABA">
      <w:r w:rsidRPr="001352DE">
        <w:t xml:space="preserve">Participants are typically described as demonstrating a positive </w:t>
      </w:r>
      <w:r w:rsidR="00865A13" w:rsidRPr="001352DE">
        <w:t xml:space="preserve">effect </w:t>
      </w:r>
      <w:r w:rsidRPr="001352DE">
        <w:t xml:space="preserve">if its value is descriptively above </w:t>
      </w:r>
      <w:r w:rsidR="002747A2" w:rsidRPr="001352DE">
        <w:t xml:space="preserve">the </w:t>
      </w:r>
      <w:r w:rsidR="002D6B57" w:rsidRPr="001352DE">
        <w:t>zero</w:t>
      </w:r>
      <w:r w:rsidR="002747A2" w:rsidRPr="001352DE">
        <w:t xml:space="preserve"> point (i.e., </w:t>
      </w:r>
      <w:r w:rsidR="002747A2" w:rsidRPr="001352DE">
        <w:rPr>
          <w:i/>
          <w:iCs/>
        </w:rPr>
        <w:t>D</w:t>
      </w:r>
      <w:r w:rsidR="002747A2" w:rsidRPr="001352DE">
        <w:t xml:space="preserve"> = 0, PI = 0.50)</w:t>
      </w:r>
      <w:r w:rsidRPr="001352DE">
        <w:t xml:space="preserve">, and a negative </w:t>
      </w:r>
      <w:r w:rsidR="00865A13" w:rsidRPr="001352DE">
        <w:rPr>
          <w:iCs/>
        </w:rPr>
        <w:t>effect</w:t>
      </w:r>
      <w:r w:rsidR="00865A13" w:rsidRPr="001352DE">
        <w:rPr>
          <w:i/>
        </w:rPr>
        <w:t xml:space="preserve"> </w:t>
      </w:r>
      <w:r w:rsidRPr="001352DE">
        <w:t xml:space="preserve">if it is descriptively below </w:t>
      </w:r>
      <w:r w:rsidR="0074051D" w:rsidRPr="001352DE">
        <w:t>it</w:t>
      </w:r>
      <w:r w:rsidRPr="001352DE">
        <w:t xml:space="preserve">. </w:t>
      </w:r>
      <w:r w:rsidR="00803128" w:rsidRPr="001352DE">
        <w:t xml:space="preserve">This can be a useful description of how to interpret the direction of an effect description of an effect </w:t>
      </w:r>
      <w:r w:rsidR="00803128" w:rsidRPr="001352DE">
        <w:fldChar w:fldCharType="begin"/>
      </w:r>
      <w:r w:rsidR="00DE1174" w:rsidRPr="001352DE">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rsidRPr="001352DE">
        <w:fldChar w:fldCharType="separate"/>
      </w:r>
      <w:r w:rsidR="00803128" w:rsidRPr="001352DE">
        <w:t>(Hussey, Thompson, et al., 2015)</w:t>
      </w:r>
      <w:r w:rsidR="00803128" w:rsidRPr="001352DE">
        <w:fldChar w:fldCharType="end"/>
      </w:r>
      <w:r w:rsidR="00803128" w:rsidRPr="001352DE">
        <w:t xml:space="preserve">. </w:t>
      </w:r>
      <w:r w:rsidRPr="001352DE">
        <w:t>However,</w:t>
      </w:r>
      <w:r w:rsidR="005A0DB4" w:rsidRPr="001352DE">
        <w:t xml:space="preserve"> when dealing with data from individual participants, this practice moves from mere description or interpretation to </w:t>
      </w:r>
      <w:r w:rsidR="00BD61FC" w:rsidRPr="001352DE">
        <w:t xml:space="preserve">necessitating </w:t>
      </w:r>
      <w:r w:rsidR="00275274" w:rsidRPr="001352DE">
        <w:t xml:space="preserve">an </w:t>
      </w:r>
      <w:r w:rsidR="005A0DB4" w:rsidRPr="001352DE">
        <w:t xml:space="preserve">inference method. </w:t>
      </w:r>
      <w:r w:rsidR="00002AB4" w:rsidRPr="001352DE">
        <w:t xml:space="preserve">That is, </w:t>
      </w:r>
      <w:r w:rsidR="00554582" w:rsidRPr="001352DE">
        <w:t xml:space="preserve">if we wish to </w:t>
      </w:r>
      <w:r w:rsidR="0014799C" w:rsidRPr="001352DE">
        <w:t>state</w:t>
      </w:r>
      <w:r w:rsidR="00554582" w:rsidRPr="001352DE">
        <w:t xml:space="preserve"> </w:t>
      </w:r>
      <w:r w:rsidR="0014799C" w:rsidRPr="001352DE">
        <w:t>that</w:t>
      </w:r>
      <w:r w:rsidR="00554582" w:rsidRPr="001352DE">
        <w:t xml:space="preserve"> a </w:t>
      </w:r>
      <w:r w:rsidR="00002AB4" w:rsidRPr="001352DE">
        <w:t>given participant demonstrated a positive IRAP effect on a given trial type, it is not sufficient that their score merely be descriptively greater than the neutral point</w:t>
      </w:r>
      <w:r w:rsidR="00554582" w:rsidRPr="001352DE">
        <w:t xml:space="preserve"> (e.g., </w:t>
      </w:r>
      <w:r w:rsidR="00554582" w:rsidRPr="001352DE">
        <w:rPr>
          <w:i/>
          <w:iCs/>
        </w:rPr>
        <w:t>D</w:t>
      </w:r>
      <w:r w:rsidR="00554582" w:rsidRPr="001352DE">
        <w:t xml:space="preserve"> &gt; 0)</w:t>
      </w:r>
      <w:r w:rsidR="00002AB4" w:rsidRPr="001352DE">
        <w:t xml:space="preserve">, rather </w:t>
      </w:r>
      <w:r w:rsidR="007249A7" w:rsidRPr="001352DE">
        <w:t xml:space="preserve">it must be possible to show their </w:t>
      </w:r>
      <w:r w:rsidR="00002AB4" w:rsidRPr="001352DE">
        <w:t xml:space="preserve">score </w:t>
      </w:r>
      <w:r w:rsidR="007249A7" w:rsidRPr="001352DE">
        <w:t>is greater than the neutral point via an inference test</w:t>
      </w:r>
      <w:r w:rsidR="008409C0" w:rsidRPr="001352DE">
        <w:t xml:space="preserve"> (e.g., the lower bound confidence interval of the </w:t>
      </w:r>
      <w:r w:rsidR="008409C0" w:rsidRPr="001352DE">
        <w:rPr>
          <w:i/>
          <w:iCs/>
        </w:rPr>
        <w:t>D</w:t>
      </w:r>
      <w:r w:rsidR="008409C0" w:rsidRPr="001352DE">
        <w:t xml:space="preserve"> score &gt; 0)</w:t>
      </w:r>
      <w:r w:rsidR="007249A7" w:rsidRPr="001352DE">
        <w:t xml:space="preserve">. </w:t>
      </w:r>
      <w:r w:rsidRPr="001352DE">
        <w:t xml:space="preserve">Depending on the width of the confidence intervals, it may be the case that even descriptively large </w:t>
      </w:r>
      <w:r w:rsidRPr="001352DE">
        <w:rPr>
          <w:i/>
        </w:rPr>
        <w:t>D</w:t>
      </w:r>
      <w:r w:rsidRPr="001352DE">
        <w:t xml:space="preserve"> scores do not allow us to infer </w:t>
      </w:r>
      <w:r w:rsidR="00494B03" w:rsidRPr="001352DE">
        <w:t>a</w:t>
      </w:r>
      <w:r w:rsidRPr="001352DE">
        <w:t xml:space="preserve"> deflection from zero. In order to quantify the uncertainty around individual </w:t>
      </w:r>
      <w:r w:rsidRPr="001352DE">
        <w:rPr>
          <w:i/>
        </w:rPr>
        <w:t xml:space="preserve">D </w:t>
      </w:r>
      <w:r w:rsidRPr="001352DE">
        <w:t>scores and allow us to make inferences about individuals, I therefore calculated confidence intervals around individual scores (</w:t>
      </w:r>
      <w:r w:rsidR="00685D03" w:rsidRPr="001352DE">
        <w:t>i.e.</w:t>
      </w:r>
      <w:r w:rsidRPr="001352DE">
        <w:t xml:space="preserve">, one </w:t>
      </w:r>
      <w:r w:rsidRPr="001352DE">
        <w:rPr>
          <w:i/>
          <w:iCs/>
        </w:rPr>
        <w:t>D</w:t>
      </w:r>
      <w:r w:rsidRPr="001352DE">
        <w:t xml:space="preserve"> score for each of the four IRAP trial</w:t>
      </w:r>
      <w:r w:rsidR="00705FFE" w:rsidRPr="001352DE">
        <w:t xml:space="preserve"> </w:t>
      </w:r>
      <w:r w:rsidRPr="001352DE">
        <w:t>types for each participant</w:t>
      </w:r>
      <w:r w:rsidR="00473A62" w:rsidRPr="001352DE">
        <w:t xml:space="preserve">; a single </w:t>
      </w:r>
      <w:r w:rsidR="00473A62" w:rsidRPr="001352DE">
        <w:rPr>
          <w:i/>
          <w:iCs/>
        </w:rPr>
        <w:t>D</w:t>
      </w:r>
      <w:r w:rsidR="00473A62" w:rsidRPr="001352DE">
        <w:t xml:space="preserve"> score for the IAT following standard practice</w:t>
      </w:r>
      <w:r w:rsidRPr="001352DE">
        <w:t xml:space="preserve">). To the best of my knowledge, no published </w:t>
      </w:r>
      <w:r w:rsidR="00C455C1" w:rsidRPr="001352DE">
        <w:t xml:space="preserve">study using the </w:t>
      </w:r>
      <w:r w:rsidRPr="001352DE">
        <w:t xml:space="preserve">IRAP </w:t>
      </w:r>
      <w:r w:rsidR="00C455C1" w:rsidRPr="001352DE">
        <w:t xml:space="preserve">or IAT </w:t>
      </w:r>
      <w:r w:rsidRPr="001352DE">
        <w:t>has calculated or reported confidence intervals on individuals</w:t>
      </w:r>
      <w:r w:rsidR="00C455C1" w:rsidRPr="001352DE">
        <w:t>’</w:t>
      </w:r>
      <w:r w:rsidRPr="001352DE">
        <w:t xml:space="preserve"> scores before now. In order to provide a comparison</w:t>
      </w:r>
      <w:r w:rsidR="003E3D4C" w:rsidRPr="001352DE">
        <w:t xml:space="preserve"> for the performance of the </w:t>
      </w:r>
      <w:r w:rsidR="003E3D4C" w:rsidRPr="001352DE">
        <w:rPr>
          <w:i/>
          <w:iCs/>
        </w:rPr>
        <w:t>D</w:t>
      </w:r>
      <w:r w:rsidR="003E3D4C" w:rsidRPr="001352DE">
        <w:t xml:space="preserve"> score</w:t>
      </w:r>
      <w:r w:rsidR="009C4058" w:rsidRPr="001352DE">
        <w:t xml:space="preserve"> and following De Schryver et al.’s </w:t>
      </w:r>
      <w:r w:rsidR="009C4058" w:rsidRPr="001352DE">
        <w:fldChar w:fldCharType="begin"/>
      </w:r>
      <w:r w:rsidR="00DE1174" w:rsidRPr="001352DE">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rsidRPr="001352DE">
        <w:fldChar w:fldCharType="separate"/>
      </w:r>
      <w:r w:rsidR="009C4058" w:rsidRPr="001352DE">
        <w:t>(2018)</w:t>
      </w:r>
      <w:r w:rsidR="009C4058" w:rsidRPr="001352DE">
        <w:fldChar w:fldCharType="end"/>
      </w:r>
      <w:r w:rsidR="009C4058" w:rsidRPr="001352DE">
        <w:t xml:space="preserve"> </w:t>
      </w:r>
      <w:r w:rsidR="008F0965" w:rsidRPr="001352DE">
        <w:t>recommendations</w:t>
      </w:r>
      <w:r w:rsidRPr="001352DE">
        <w:t xml:space="preserve">, PI scores and their 95% confidence intervals were also </w:t>
      </w:r>
      <w:r w:rsidR="0059302C" w:rsidRPr="001352DE">
        <w:t>calculated</w:t>
      </w:r>
      <w:r w:rsidRPr="001352DE">
        <w:t>.</w:t>
      </w:r>
    </w:p>
    <w:p w14:paraId="09719ED3" w14:textId="5F655EB6" w:rsidR="00152BC1" w:rsidRPr="001352DE" w:rsidRDefault="00D6700B" w:rsidP="00D21ABA">
      <w:r w:rsidRPr="001352DE">
        <w:t xml:space="preserve">A common method for calculating confidence intervals the arithmetic method </w:t>
      </w:r>
      <w:r w:rsidRPr="001352DE">
        <w:fldChar w:fldCharType="begin"/>
      </w:r>
      <w:r w:rsidR="00DE1174" w:rsidRPr="001352DE">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rsidRPr="001352DE">
        <w:fldChar w:fldCharType="separate"/>
      </w:r>
      <w:r w:rsidR="00582EA7" w:rsidRPr="001352DE">
        <w:rPr>
          <w:rFonts w:cs="CMU Serif Roman"/>
        </w:rPr>
        <w:t>(e.g., CI = mean ± SEM*z, where z for 95% interval = 1.96; Swinscow &amp; Campbell, 1997)</w:t>
      </w:r>
      <w:r w:rsidRPr="001352DE">
        <w:fldChar w:fldCharType="end"/>
      </w:r>
      <w:r w:rsidRPr="001352DE">
        <w:t xml:space="preserve">. However, this requires the standard error of the mean of the effect size, or a derivative of it such as its variance, to be specified. To the best of my knowledge, the SEM of the </w:t>
      </w:r>
      <w:r w:rsidRPr="001352DE">
        <w:rPr>
          <w:i/>
          <w:iCs/>
        </w:rPr>
        <w:t>D</w:t>
      </w:r>
      <w:r w:rsidRPr="001352DE">
        <w:t xml:space="preserve"> score effect size has not </w:t>
      </w:r>
      <w:r w:rsidR="00AD692C" w:rsidRPr="001352DE">
        <w:t xml:space="preserve">yet </w:t>
      </w:r>
      <w:r w:rsidRPr="001352DE">
        <w:t>been defined</w:t>
      </w:r>
      <w:r w:rsidR="007174E6" w:rsidRPr="001352DE">
        <w:t>. This is</w:t>
      </w:r>
      <w:r w:rsidRPr="001352DE">
        <w:t xml:space="preserve"> possibly based on its </w:t>
      </w:r>
      <w:r w:rsidR="006F763D" w:rsidRPr="001352DE">
        <w:t xml:space="preserve">somewhat </w:t>
      </w:r>
      <w:r w:rsidRPr="001352DE">
        <w:t>odd properties such as finite range and correlation between numerator and denominator</w:t>
      </w:r>
      <w:r w:rsidR="00260B0D" w:rsidRPr="001352DE">
        <w:t xml:space="preserve">, in contrast to other forms of standardized mean difference effect sizes on which it was nominally based </w:t>
      </w:r>
      <w:r w:rsidR="00260B0D" w:rsidRPr="001352DE">
        <w:fldChar w:fldCharType="begin"/>
      </w:r>
      <w:r w:rsidR="00DE1174" w:rsidRPr="001352DE">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rsidRPr="001352DE">
        <w:fldChar w:fldCharType="separate"/>
      </w:r>
      <w:r w:rsidR="00260B0D" w:rsidRPr="001352DE">
        <w:t>(see De Schryver et al., 2018; Greenwald et al., 2003)</w:t>
      </w:r>
      <w:r w:rsidR="00260B0D" w:rsidRPr="001352DE">
        <w:fldChar w:fldCharType="end"/>
      </w:r>
      <w:r w:rsidR="00260B0D" w:rsidRPr="001352DE">
        <w:t>.</w:t>
      </w:r>
    </w:p>
    <w:p w14:paraId="5950C67A" w14:textId="05301B1C" w:rsidR="00D6700B" w:rsidRPr="001352DE" w:rsidRDefault="00D6700B" w:rsidP="00D21ABA">
      <w:r w:rsidRPr="001352DE">
        <w:t>An accessible alternative method for calculating confidence intervals is bootstrapping. Briefly, bootstrapping, or random sampling with replacement, is a resampling method that is often used as an alternative to mathematical statistical inference in cases where parametric assumptions might be violated or parameters are not trivial to calculate</w:t>
      </w:r>
      <w:r w:rsidR="009206DC" w:rsidRPr="001352DE">
        <w:t>,</w:t>
      </w:r>
      <w:r w:rsidRPr="001352DE">
        <w:t xml:space="preserve"> such as </w:t>
      </w:r>
      <w:r w:rsidR="009206DC" w:rsidRPr="001352DE">
        <w:t xml:space="preserve">with </w:t>
      </w:r>
      <w:r w:rsidRPr="001352DE">
        <w:t xml:space="preserve">the </w:t>
      </w:r>
      <w:r w:rsidRPr="001352DE">
        <w:rPr>
          <w:i/>
          <w:iCs/>
        </w:rPr>
        <w:t>D</w:t>
      </w:r>
      <w:r w:rsidRPr="001352DE">
        <w:t xml:space="preserve"> score. In this case, bootstrapping involved calculating scores using random samples from the data for each participant, with replacement, a large number of times. The resulting distribution of </w:t>
      </w:r>
      <w:r w:rsidRPr="001352DE">
        <w:t xml:space="preserve">bootstrapped scores was then parameterized to obtain confidence intervals. For a book length introduction to bootstrapping see for example the classical text by Mooney et al. </w:t>
      </w:r>
      <w:r w:rsidRPr="001352DE">
        <w:fldChar w:fldCharType="begin"/>
      </w:r>
      <w:r w:rsidR="00DE1174" w:rsidRPr="001352DE">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1352DE">
        <w:fldChar w:fldCharType="separate"/>
      </w:r>
      <w:r w:rsidRPr="001352DE">
        <w:t>(1993)</w:t>
      </w:r>
      <w:r w:rsidRPr="001352DE">
        <w:fldChar w:fldCharType="end"/>
      </w:r>
      <w:r w:rsidRPr="001352DE">
        <w:t xml:space="preserve">. This was accomplished for both </w:t>
      </w:r>
      <w:r w:rsidRPr="001352DE">
        <w:rPr>
          <w:i/>
          <w:iCs/>
        </w:rPr>
        <w:t>D</w:t>
      </w:r>
      <w:r w:rsidRPr="001352DE">
        <w:t xml:space="preserve"> and PI scores via bootstrapping using the R package boot </w:t>
      </w:r>
      <w:r w:rsidRPr="001352DE">
        <w:fldChar w:fldCharType="begin"/>
      </w:r>
      <w:r w:rsidR="00DE1174" w:rsidRPr="001352DE">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rsidRPr="001352DE">
        <w:fldChar w:fldCharType="separate"/>
      </w:r>
      <w:r w:rsidRPr="001352DE">
        <w:t>(Canty, 2002)</w:t>
      </w:r>
      <w:r w:rsidRPr="001352DE">
        <w:fldChar w:fldCharType="end"/>
      </w:r>
      <w:r w:rsidRPr="001352DE">
        <w:t xml:space="preserve"> using 5000 resamples. The Bias Corrected and Accelerated (BCA) method was used to </w:t>
      </w:r>
      <w:r w:rsidR="00D2693F" w:rsidRPr="001352DE">
        <w:t>minimize</w:t>
      </w:r>
      <w:r w:rsidRPr="001352DE">
        <w:t xml:space="preserve"> bias relative to other bootstrapping methods </w:t>
      </w:r>
      <w:r w:rsidRPr="001352DE">
        <w:fldChar w:fldCharType="begin"/>
      </w:r>
      <w:r w:rsidR="00DE1174" w:rsidRPr="001352DE">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rsidRPr="001352DE">
        <w:fldChar w:fldCharType="separate"/>
      </w:r>
      <w:r w:rsidRPr="001352DE">
        <w:t>(see Albright, 2019 for discussion and simulation study)</w:t>
      </w:r>
      <w:r w:rsidRPr="001352DE">
        <w:fldChar w:fldCharType="end"/>
      </w:r>
      <w:r w:rsidRPr="001352DE">
        <w:t xml:space="preserve">. </w:t>
      </w:r>
      <w:r w:rsidR="00A52456" w:rsidRPr="001352DE">
        <w:t>C</w:t>
      </w:r>
      <w:r w:rsidRPr="001352DE">
        <w:t xml:space="preserve">onfidence intervals were bootstrapped, but the point estimate </w:t>
      </w:r>
      <w:r w:rsidRPr="001352DE">
        <w:rPr>
          <w:i/>
          <w:iCs/>
        </w:rPr>
        <w:t>D</w:t>
      </w:r>
      <w:r w:rsidRPr="001352DE">
        <w:t xml:space="preserve"> and PI score were computed as normal. </w:t>
      </w:r>
      <w:r w:rsidR="00F5340D" w:rsidRPr="001352DE">
        <w:t xml:space="preserve">All data and </w:t>
      </w:r>
      <w:r w:rsidRPr="001352DE">
        <w:t xml:space="preserve">R code to reproduce </w:t>
      </w:r>
      <w:r w:rsidR="00F5340D" w:rsidRPr="001352DE">
        <w:t xml:space="preserve">the </w:t>
      </w:r>
      <w:r w:rsidRPr="001352DE">
        <w:t xml:space="preserve">analyses </w:t>
      </w:r>
      <w:r w:rsidR="00F5340D" w:rsidRPr="001352DE">
        <w:t xml:space="preserve">or reuse for other purposes </w:t>
      </w:r>
      <w:r w:rsidRPr="001352DE">
        <w:t>are available on the Open Science Framework (</w:t>
      </w:r>
      <w:hyperlink r:id="rId14" w:history="1">
        <w:r w:rsidRPr="001352DE">
          <w:rPr>
            <w:rStyle w:val="Hyperlink"/>
          </w:rPr>
          <w:t>osf.io/mb4ph</w:t>
        </w:r>
      </w:hyperlink>
      <w:r w:rsidRPr="001352DE">
        <w:t>).</w:t>
      </w:r>
      <w:r w:rsidR="001F3ACE" w:rsidRPr="001352DE">
        <w:t xml:space="preserve"> </w:t>
      </w:r>
    </w:p>
    <w:p w14:paraId="7D1BC47D" w14:textId="4CA714F2" w:rsidR="00D56D3E" w:rsidRPr="001352DE" w:rsidRDefault="001F3ACE" w:rsidP="00D21ABA">
      <w:r w:rsidRPr="001352DE">
        <w:t xml:space="preserve">In summary, </w:t>
      </w:r>
      <w:r w:rsidR="00BC04B2" w:rsidRPr="001352DE">
        <w:rPr>
          <w:i/>
          <w:iCs/>
        </w:rPr>
        <w:t>D</w:t>
      </w:r>
      <w:r w:rsidR="00BC04B2" w:rsidRPr="001352DE">
        <w:t xml:space="preserve"> scores</w:t>
      </w:r>
      <w:r w:rsidRPr="001352DE">
        <w:t xml:space="preserve"> were calculated </w:t>
      </w:r>
      <w:r w:rsidR="000F4A0C" w:rsidRPr="001352DE">
        <w:t xml:space="preserve">following standard practice </w:t>
      </w:r>
      <w:r w:rsidR="001304E3" w:rsidRPr="001352DE">
        <w:t xml:space="preserve">for </w:t>
      </w:r>
      <w:r w:rsidRPr="001352DE">
        <w:t>each participant</w:t>
      </w:r>
      <w:r w:rsidR="001304E3" w:rsidRPr="001352DE">
        <w:t>, at the trial type level for the IRAP (but not the IAT which does not separate trial types)</w:t>
      </w:r>
      <w:r w:rsidRPr="001352DE">
        <w:t xml:space="preserve">, </w:t>
      </w:r>
      <w:r w:rsidR="001304E3" w:rsidRPr="001352DE">
        <w:t xml:space="preserve">and </w:t>
      </w:r>
      <w:r w:rsidRPr="001352DE">
        <w:t xml:space="preserve">in each domain. </w:t>
      </w:r>
      <w:r w:rsidR="003D4579" w:rsidRPr="001352DE">
        <w:t>For each</w:t>
      </w:r>
      <w:r w:rsidR="00BC04B2" w:rsidRPr="001352DE">
        <w:t xml:space="preserve"> </w:t>
      </w:r>
      <w:r w:rsidR="00E92D12" w:rsidRPr="001352DE">
        <w:t>score</w:t>
      </w:r>
      <w:r w:rsidR="003D4579" w:rsidRPr="001352DE">
        <w:t xml:space="preserve">, </w:t>
      </w:r>
      <w:r w:rsidR="00E92D12" w:rsidRPr="001352DE">
        <w:t>9</w:t>
      </w:r>
      <w:r w:rsidRPr="001352DE">
        <w:t>5% Confidence Intervals were also calculate</w:t>
      </w:r>
      <w:r w:rsidR="00BC04B2" w:rsidRPr="001352DE">
        <w:t xml:space="preserve">d. </w:t>
      </w:r>
      <w:r w:rsidR="00322403" w:rsidRPr="001352DE">
        <w:t xml:space="preserve">The same data used to calculate </w:t>
      </w:r>
      <w:r w:rsidR="00322403" w:rsidRPr="001352DE">
        <w:rPr>
          <w:i/>
          <w:iCs/>
        </w:rPr>
        <w:t>D</w:t>
      </w:r>
      <w:r w:rsidR="00322403" w:rsidRPr="001352DE">
        <w:t xml:space="preserve"> scores and their corresponding confidence intervals was then used to also calculate PI scores and their confidence intervals. </w:t>
      </w:r>
    </w:p>
    <w:p w14:paraId="3C9AEB44" w14:textId="77777777" w:rsidR="00B52A68" w:rsidRPr="001352DE" w:rsidRDefault="00B52A68" w:rsidP="00B52A68">
      <w:pPr>
        <w:pStyle w:val="Heading1"/>
      </w:pPr>
      <w:r w:rsidRPr="001352DE">
        <w:t>Results</w:t>
      </w:r>
    </w:p>
    <w:p w14:paraId="1E406D4A" w14:textId="77777777" w:rsidR="00B52A68" w:rsidRPr="001352DE" w:rsidRDefault="00B52A68" w:rsidP="00B52A68">
      <w:pPr>
        <w:pStyle w:val="Heading2"/>
      </w:pPr>
      <w:r w:rsidRPr="001352DE">
        <w:t xml:space="preserve">Utility of individual level IRAP </w:t>
      </w:r>
      <w:r w:rsidRPr="001352DE">
        <w:rPr>
          <w:i/>
          <w:iCs/>
        </w:rPr>
        <w:t>D</w:t>
      </w:r>
      <w:r w:rsidRPr="001352DE">
        <w:t xml:space="preserve"> scores </w:t>
      </w:r>
    </w:p>
    <w:p w14:paraId="28AD84B4" w14:textId="13C7AA4C" w:rsidR="00B52A68" w:rsidRDefault="00B52A68" w:rsidP="00B52A68">
      <w:r w:rsidRPr="001352DE">
        <w:t xml:space="preserve">Participants’ IRAP </w:t>
      </w:r>
      <w:r w:rsidRPr="001352DE">
        <w:rPr>
          <w:i/>
          <w:iCs/>
        </w:rPr>
        <w:t>D</w:t>
      </w:r>
      <w:r w:rsidRPr="001352DE">
        <w:t xml:space="preserve"> scores and 95% Confidence Intervals are presented in Figure 1. These were clustered by domain, and arranged by ranking the participants by their </w:t>
      </w:r>
      <w:r w:rsidRPr="001352DE">
        <w:rPr>
          <w:i/>
          <w:iCs/>
        </w:rPr>
        <w:t>D</w:t>
      </w:r>
      <w:r w:rsidRPr="001352DE">
        <w:t xml:space="preserve"> score. This type of plot is sometimes referred to as a caterpillar plot in the meta-analysis literature </w:t>
      </w:r>
      <w:r w:rsidRPr="001352DE">
        <w:fldChar w:fldCharType="begin"/>
      </w:r>
      <w:r w:rsidRPr="001352DE">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Pr="001352DE">
        <w:fldChar w:fldCharType="separate"/>
      </w:r>
      <w:r w:rsidRPr="001352DE">
        <w:rPr>
          <w:rFonts w:cs="CMU Serif Roman"/>
        </w:rPr>
        <w:t>(e.g., Fernández-Castilla et al., 2020)</w:t>
      </w:r>
      <w:r w:rsidRPr="001352DE">
        <w:fldChar w:fldCharType="end"/>
      </w:r>
      <w:r w:rsidRPr="001352DE">
        <w:t xml:space="preserve">, and a similar form of plot – albeit without 95% CIs – was used in a recent IRAP publication that analyzed data at the individual level </w:t>
      </w:r>
      <w:r w:rsidRPr="001352DE">
        <w:fldChar w:fldCharType="begin"/>
      </w:r>
      <w:r w:rsidRPr="001352DE">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Pr="001352DE">
        <w:fldChar w:fldCharType="separate"/>
      </w:r>
      <w:r w:rsidRPr="001352DE">
        <w:t>(Finn et al., 2019, figure 3 p.433)</w:t>
      </w:r>
      <w:r w:rsidRPr="001352DE">
        <w:fldChar w:fldCharType="end"/>
      </w:r>
      <w:r w:rsidRPr="001352DE">
        <w:t>. Individual estimates and their intervals were colored based on whether the interval excluded the zero point or not (</w:t>
      </w:r>
      <w:r w:rsidRPr="001352DE">
        <w:rPr>
          <w:i/>
          <w:iCs/>
        </w:rPr>
        <w:t>D</w:t>
      </w:r>
      <w:r w:rsidRPr="001352DE">
        <w:t xml:space="preserve"> = 0). It was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2D965A26" w14:textId="3B60441B" w:rsidR="002D3A39" w:rsidRDefault="00491F1E" w:rsidP="002D3A39">
      <w:pPr>
        <w:sectPr w:rsidR="002D3A39" w:rsidSect="008217D5">
          <w:type w:val="continuous"/>
          <w:pgSz w:w="11900" w:h="16840"/>
          <w:pgMar w:top="1440" w:right="1440" w:bottom="1440" w:left="1440" w:header="720" w:footer="720" w:gutter="0"/>
          <w:cols w:num="2" w:space="414"/>
          <w:titlePg/>
          <w:docGrid w:linePitch="360"/>
        </w:sectPr>
      </w:pPr>
      <w:r w:rsidRPr="001352DE">
        <w:rPr>
          <w:b/>
          <w:bCs/>
        </w:rPr>
        <w:t>95% Confidence Intervals widths.</w:t>
      </w:r>
      <w:r w:rsidRPr="001352DE">
        <w:t xml:space="preserve"> The distribution of confidence interval widths demonstrated very strong skew. As such, it was not appropriate to meta-analyze the widths or describe their distribution using means or even medians. Instead, I report the Maximum A Posteriori (MAP) estimate </w:t>
      </w:r>
      <w:r w:rsidRPr="001352DE">
        <w:fldChar w:fldCharType="begin"/>
      </w:r>
      <w:r w:rsidRPr="001352DE">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Pr="001352DE">
        <w:fldChar w:fldCharType="separate"/>
      </w:r>
      <w:r w:rsidRPr="001352DE">
        <w:t>(Makowski et al., 2019)</w:t>
      </w:r>
      <w:r w:rsidRPr="001352DE">
        <w:fldChar w:fldCharType="end"/>
      </w:r>
      <w:r w:rsidRPr="001352DE">
        <w:t xml:space="preserve">, which represents the most probable value in a distribution of continuous values (i.e., is akin to the mode for continuous data). Across all domains and trial types, the most probable value (MAP) for the width of an individual’s </w:t>
      </w:r>
      <w:r w:rsidRPr="001352DE">
        <w:rPr>
          <w:i/>
        </w:rPr>
        <w:t>D</w:t>
      </w:r>
      <w:r w:rsidRPr="001352DE">
        <w:t xml:space="preserve"> score’s 95% Confidence Interval was </w:t>
      </w:r>
      <w:r w:rsidRPr="001352DE">
        <w:rPr>
          <w:i/>
          <w:iCs/>
        </w:rPr>
        <w:t>D</w:t>
      </w:r>
      <w:r w:rsidRPr="001352DE">
        <w:t xml:space="preserve"> = 1.31 (i.e., D score ±0.66). Within domains and trial types, the smallest most p</w:t>
      </w:r>
      <w:r w:rsidR="005B0AF5">
        <w:t xml:space="preserve">robable </w:t>
      </w:r>
    </w:p>
    <w:p w14:paraId="6540AE10" w14:textId="66895057" w:rsidR="002D3A39" w:rsidRDefault="002D3A39" w:rsidP="002D3A39">
      <w:pPr>
        <w:ind w:firstLine="0"/>
      </w:pPr>
      <w:r w:rsidRPr="001352DE">
        <w:rPr>
          <w:noProof/>
        </w:rPr>
        <w:lastRenderedPageBreak/>
        <w:drawing>
          <wp:inline distT="0" distB="0" distL="0" distR="0" wp14:anchorId="4AA37BA7" wp14:editId="7CCB85EA">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3CDC0068" w14:textId="62E56A77" w:rsidR="002D3A39" w:rsidRPr="002D3A39" w:rsidRDefault="002D3A39" w:rsidP="002D3A39">
      <w:pPr>
        <w:pStyle w:val="TableFigure"/>
        <w:rPr>
          <w:lang w:val="en-US"/>
        </w:rPr>
      </w:pPr>
      <w:r w:rsidRPr="001352DE">
        <w:rPr>
          <w:b/>
          <w:lang w:val="en-US"/>
        </w:rPr>
        <w:t>Figure 1.</w:t>
      </w:r>
      <w:r w:rsidRPr="001352DE">
        <w:rPr>
          <w:lang w:val="en-US"/>
        </w:rPr>
        <w:t xml:space="preserve"> Caterpillar plot of IRAP </w:t>
      </w:r>
      <w:r w:rsidRPr="001352DE">
        <w:rPr>
          <w:i/>
          <w:iCs/>
          <w:lang w:val="en-US"/>
        </w:rPr>
        <w:t>D</w:t>
      </w:r>
      <w:r w:rsidRPr="001352DE">
        <w:rPr>
          <w:lang w:val="en-US"/>
        </w:rPr>
        <w:t xml:space="preserve"> scores and 95% Confidence Intervals calculated for each domain and trial type and displayed split by domain</w:t>
      </w:r>
    </w:p>
    <w:p w14:paraId="7D629964" w14:textId="42DD1002" w:rsidR="002D3A39" w:rsidRDefault="002D3A39" w:rsidP="002D3A39">
      <w:pPr>
        <w:ind w:firstLine="0"/>
      </w:pPr>
    </w:p>
    <w:p w14:paraId="35BBFCC9" w14:textId="77777777" w:rsidR="00CB44E8" w:rsidRDefault="00CB44E8" w:rsidP="002D3A39">
      <w:pPr>
        <w:ind w:firstLine="0"/>
      </w:pPr>
    </w:p>
    <w:p w14:paraId="7C0D2A75" w14:textId="77777777" w:rsidR="002D3A39" w:rsidRDefault="002D3A39" w:rsidP="002D3A39">
      <w:pPr>
        <w:ind w:firstLine="0"/>
        <w:sectPr w:rsidR="002D3A39" w:rsidSect="002D3A39">
          <w:type w:val="continuous"/>
          <w:pgSz w:w="11900" w:h="16840"/>
          <w:pgMar w:top="1440" w:right="1440" w:bottom="1440" w:left="1440" w:header="720" w:footer="720" w:gutter="0"/>
          <w:cols w:space="414"/>
          <w:titlePg/>
          <w:docGrid w:linePitch="360"/>
        </w:sectPr>
      </w:pPr>
    </w:p>
    <w:p w14:paraId="0AAABAB9" w14:textId="4DEAD6FE" w:rsidR="00491F1E" w:rsidRDefault="005B0AF5" w:rsidP="002D3A39">
      <w:pPr>
        <w:ind w:firstLine="0"/>
      </w:pPr>
      <w:r>
        <w:t>va</w:t>
      </w:r>
      <w:r w:rsidR="00491F1E" w:rsidRPr="001352DE">
        <w:t xml:space="preserve">lue (MAP) was </w:t>
      </w:r>
      <w:r w:rsidR="00491F1E" w:rsidRPr="001352DE">
        <w:rPr>
          <w:i/>
          <w:iCs/>
        </w:rPr>
        <w:t>D</w:t>
      </w:r>
      <w:r w:rsidR="00491F1E" w:rsidRPr="001352DE">
        <w:t xml:space="preserve"> = 0.75 and the largest was </w:t>
      </w:r>
      <w:r w:rsidR="00491F1E" w:rsidRPr="001352DE">
        <w:rPr>
          <w:i/>
          <w:iCs/>
        </w:rPr>
        <w:t>D</w:t>
      </w:r>
      <w:r w:rsidR="00491F1E" w:rsidRPr="001352DE">
        <w:t xml:space="preserve"> = 1.35.</w:t>
      </w:r>
    </w:p>
    <w:p w14:paraId="24A8308C" w14:textId="5A80D638" w:rsidR="00C9701D" w:rsidRDefault="00831A31" w:rsidP="00C9701D">
      <w:r w:rsidRPr="001352DE">
        <w:t xml:space="preserve">Figure </w:t>
      </w:r>
      <w:r w:rsidR="0005603F" w:rsidRPr="001352DE">
        <w:t>1S in the supplementary materials</w:t>
      </w:r>
      <w:r w:rsidRPr="001352DE">
        <w:t xml:space="preserve"> illustrates the MAP 95% Confidence Interval widths by domain and trial type, and suggests that widths are fairly consistent, but with exceptions.</w:t>
      </w:r>
      <w:r w:rsidR="00536276" w:rsidRPr="001352DE">
        <w:t xml:space="preserve"> However, these exceptions cannot be diagnosed as a pattern between trial types or the domains being assessed (e.g., both high and low MAP 95% CI widths for different race IRAPs and shapes-colors IRAPs).</w:t>
      </w:r>
      <w:r w:rsidR="00B81A9C" w:rsidRPr="001352DE">
        <w:t xml:space="preserve"> Luckily, the assessment of the utility of the IRAP data at the individual level does not rely on quantifying the width of confidence intervals directly, </w:t>
      </w:r>
      <w:r w:rsidR="00B81A9C" w:rsidRPr="001352DE">
        <w:t xml:space="preserve">but instead on three properties of these intervals. </w:t>
      </w:r>
      <w:r w:rsidR="001F13D0" w:rsidRPr="001352DE">
        <w:t>The following sections discuss these each in turn</w:t>
      </w:r>
      <w:r w:rsidR="00C9701D">
        <w:t>.</w:t>
      </w:r>
    </w:p>
    <w:p w14:paraId="50719F5E" w14:textId="3AD2D608" w:rsidR="003108A0" w:rsidRDefault="00C9701D" w:rsidP="003108A0">
      <w:pPr>
        <w:sectPr w:rsidR="003108A0" w:rsidSect="008217D5">
          <w:type w:val="continuous"/>
          <w:pgSz w:w="11900" w:h="16840"/>
          <w:pgMar w:top="1440" w:right="1440" w:bottom="1440" w:left="1440" w:header="720" w:footer="720" w:gutter="0"/>
          <w:cols w:num="2" w:space="414"/>
          <w:titlePg/>
          <w:docGrid w:linePitch="360"/>
        </w:sectPr>
      </w:pPr>
      <w:r w:rsidRPr="00C9701D">
        <w:rPr>
          <w:b/>
          <w:bCs/>
        </w:rPr>
        <w:t>Proportion</w:t>
      </w:r>
      <w:r w:rsidR="00283DA1" w:rsidRPr="001352DE">
        <w:rPr>
          <w:b/>
          <w:bCs/>
        </w:rPr>
        <w:t xml:space="preserve"> of </w:t>
      </w:r>
      <w:r w:rsidR="00A60CF8" w:rsidRPr="001352DE">
        <w:rPr>
          <w:b/>
          <w:bCs/>
        </w:rPr>
        <w:t>non-zero scores</w:t>
      </w:r>
      <w:r w:rsidR="00E0058C" w:rsidRPr="001352DE">
        <w:rPr>
          <w:b/>
          <w:bCs/>
        </w:rPr>
        <w:t>.</w:t>
      </w:r>
      <w:r w:rsidR="00E0058C" w:rsidRPr="001352DE">
        <w:t xml:space="preserve"> </w:t>
      </w:r>
      <w:r w:rsidR="00142425" w:rsidRPr="001352DE">
        <w:t xml:space="preserve">The color of the </w:t>
      </w:r>
      <w:r w:rsidR="00146EAD" w:rsidRPr="001352DE">
        <w:t>point</w:t>
      </w:r>
      <w:r w:rsidR="00142425" w:rsidRPr="001352DE">
        <w:t xml:space="preserve"> estimates </w:t>
      </w:r>
      <w:r w:rsidR="00146EAD" w:rsidRPr="001352DE">
        <w:t xml:space="preserve">and intervals </w:t>
      </w:r>
      <w:r w:rsidR="00142425" w:rsidRPr="001352DE">
        <w:t xml:space="preserve">in Figure 1 </w:t>
      </w:r>
      <w:r w:rsidR="0057794D" w:rsidRPr="001352DE">
        <w:t>were</w:t>
      </w:r>
      <w:r w:rsidR="00142425" w:rsidRPr="001352DE">
        <w:t xml:space="preserve"> determined by </w:t>
      </w:r>
      <w:r w:rsidR="00146EAD" w:rsidRPr="001352DE">
        <w:t xml:space="preserve">whether </w:t>
      </w:r>
      <w:r w:rsidR="008E63AA" w:rsidRPr="001352DE">
        <w:t xml:space="preserve">the interval excludes the zero point. </w:t>
      </w:r>
      <w:r w:rsidR="00601FE7" w:rsidRPr="001352DE">
        <w:t>That is, they are colored by whether an IRAP effect was detectable or not.</w:t>
      </w:r>
      <w:r w:rsidR="00025EFF" w:rsidRPr="001352DE">
        <w:t xml:space="preserve"> Analyses assessing deviation from the zero point have been used throughout the IRAP literature to date</w:t>
      </w:r>
      <w:r w:rsidR="006E37ED" w:rsidRPr="001352DE">
        <w:t xml:space="preserve"> </w:t>
      </w:r>
      <w:r w:rsidR="006E37ED" w:rsidRPr="001352DE">
        <w:fldChar w:fldCharType="begin"/>
      </w:r>
      <w:r w:rsidR="00DE1174" w:rsidRPr="001352DE">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ones:"},{"id":"HB9ZXZOR/2jtqtLVb","uris":["http://zotero.org/users/1687755/items/MMAFXVEN"],"itemData":{"id":14064,"type":"article-journal","abstract":"Cognitive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rsidRPr="001352DE">
        <w:fldChar w:fldCharType="separate"/>
      </w:r>
      <w:r w:rsidR="00F2367C" w:rsidRPr="001352DE">
        <w:t>(e.g., from the first publication to the most recent ones: Barnes-Holmes et al., 2006; Kavanagh et al., 2022)</w:t>
      </w:r>
      <w:r w:rsidR="006E37ED" w:rsidRPr="001352DE">
        <w:fldChar w:fldCharType="end"/>
      </w:r>
      <w:r w:rsidR="00025EFF" w:rsidRPr="001352DE">
        <w:t>. On this basis, i</w:t>
      </w:r>
      <w:r w:rsidR="00DE087A" w:rsidRPr="001352DE">
        <w:t xml:space="preserve">f the IRAP has utility at the individual level, </w:t>
      </w:r>
      <w:r w:rsidR="00025EFF" w:rsidRPr="001352DE">
        <w:t xml:space="preserve">a large proportion of </w:t>
      </w:r>
      <w:r w:rsidR="00DE087A" w:rsidRPr="001352DE">
        <w:t>participants</w:t>
      </w:r>
      <w:r w:rsidR="00E449F0" w:rsidRPr="001352DE">
        <w:t>’</w:t>
      </w:r>
      <w:r w:rsidR="00DE087A" w:rsidRPr="001352DE">
        <w:t xml:space="preserve"> scores on the IRAP should </w:t>
      </w:r>
      <w:r w:rsidR="00025EFF" w:rsidRPr="001352DE">
        <w:t xml:space="preserve">also </w:t>
      </w:r>
      <w:r w:rsidR="00DE087A" w:rsidRPr="001352DE">
        <w:t xml:space="preserve">be </w:t>
      </w:r>
      <w:r w:rsidR="00025EFF" w:rsidRPr="001352DE">
        <w:t>detectably different from the zero point</w:t>
      </w:r>
    </w:p>
    <w:p w14:paraId="079F2709" w14:textId="4AED1A35" w:rsidR="001E461F" w:rsidRDefault="001E461F" w:rsidP="001E461F">
      <w:pPr>
        <w:ind w:firstLine="0"/>
      </w:pPr>
      <w:r w:rsidRPr="001352DE">
        <w:rPr>
          <w:noProof/>
        </w:rPr>
        <w:lastRenderedPageBreak/>
        <w:drawing>
          <wp:inline distT="0" distB="0" distL="0" distR="0" wp14:anchorId="05134D82" wp14:editId="3ED460BC">
            <wp:extent cx="5727700" cy="50117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727700" cy="5011738"/>
                    </a:xfrm>
                    <a:prstGeom prst="rect">
                      <a:avLst/>
                    </a:prstGeom>
                  </pic:spPr>
                </pic:pic>
              </a:graphicData>
            </a:graphic>
          </wp:inline>
        </w:drawing>
      </w:r>
    </w:p>
    <w:p w14:paraId="49AFF5A6" w14:textId="4569D1B7" w:rsidR="003108A0" w:rsidRPr="001352DE" w:rsidRDefault="003108A0" w:rsidP="003108A0">
      <w:pPr>
        <w:pStyle w:val="TableFigure"/>
        <w:rPr>
          <w:lang w:val="en-US"/>
        </w:rPr>
      </w:pPr>
      <w:r w:rsidRPr="001352DE">
        <w:rPr>
          <w:b/>
          <w:lang w:val="en-US"/>
        </w:rPr>
        <w:t>Figure 2.</w:t>
      </w:r>
      <w:r w:rsidRPr="001352DE">
        <w:rPr>
          <w:lang w:val="en-US"/>
        </w:rPr>
        <w:t xml:space="preserve"> Proportion of IRAP </w:t>
      </w:r>
      <w:r w:rsidRPr="001352DE">
        <w:rPr>
          <w:i/>
          <w:iCs/>
          <w:lang w:val="en-US"/>
        </w:rPr>
        <w:t>D</w:t>
      </w:r>
      <w:r w:rsidRPr="001352DE">
        <w:rPr>
          <w:lang w:val="en-US"/>
        </w:rPr>
        <w:t xml:space="preserve"> and PI scores that exclude the zero point within each domain and trial type</w:t>
      </w:r>
    </w:p>
    <w:p w14:paraId="74980962" w14:textId="77777777" w:rsidR="003108A0" w:rsidRDefault="003108A0" w:rsidP="003108A0">
      <w:pPr>
        <w:ind w:firstLine="0"/>
      </w:pPr>
    </w:p>
    <w:p w14:paraId="0D58A147" w14:textId="77777777" w:rsidR="003108A0" w:rsidRDefault="003108A0" w:rsidP="003108A0">
      <w:pPr>
        <w:ind w:firstLine="0"/>
      </w:pPr>
    </w:p>
    <w:p w14:paraId="31FBB1CA" w14:textId="07ACDAF5" w:rsidR="003108A0" w:rsidRDefault="003108A0" w:rsidP="003108A0">
      <w:pPr>
        <w:ind w:firstLine="0"/>
        <w:sectPr w:rsidR="003108A0" w:rsidSect="003108A0">
          <w:type w:val="continuous"/>
          <w:pgSz w:w="11900" w:h="16840"/>
          <w:pgMar w:top="1440" w:right="1440" w:bottom="1440" w:left="1440" w:header="720" w:footer="720" w:gutter="0"/>
          <w:cols w:space="414"/>
          <w:titlePg/>
          <w:docGrid w:linePitch="360"/>
        </w:sectPr>
      </w:pPr>
    </w:p>
    <w:p w14:paraId="4794F300" w14:textId="60F820B6" w:rsidR="000F1F4A" w:rsidRPr="00C9701D" w:rsidRDefault="00DE087A" w:rsidP="003108A0">
      <w:pPr>
        <w:ind w:firstLine="0"/>
        <w:rPr>
          <w:b/>
          <w:bCs/>
        </w:rPr>
      </w:pPr>
      <w:r w:rsidRPr="001352DE">
        <w:t xml:space="preserve">(i.e., there should be detectable </w:t>
      </w:r>
      <w:r w:rsidR="009B10CA" w:rsidRPr="001352DE">
        <w:t>IRAP effects</w:t>
      </w:r>
      <w:r w:rsidRPr="001352DE">
        <w:t>).</w:t>
      </w:r>
      <w:r w:rsidR="009B10CA" w:rsidRPr="001352DE">
        <w:t xml:space="preserve"> </w:t>
      </w:r>
      <w:r w:rsidR="00A84F8B" w:rsidRPr="001352DE">
        <w:t xml:space="preserve">As can be seen from the plot, </w:t>
      </w:r>
      <w:r w:rsidR="006E37ED" w:rsidRPr="001352DE">
        <w:t xml:space="preserve">based on their confidence intervals </w:t>
      </w:r>
      <w:r w:rsidR="00A84F8B" w:rsidRPr="001352DE">
        <w:t xml:space="preserve">the vast majority of </w:t>
      </w:r>
      <w:r w:rsidR="00A84F8B" w:rsidRPr="001352DE">
        <w:rPr>
          <w:i/>
          <w:iCs/>
        </w:rPr>
        <w:t>D</w:t>
      </w:r>
      <w:r w:rsidR="00A84F8B" w:rsidRPr="001352DE">
        <w:t xml:space="preserve"> scores </w:t>
      </w:r>
      <w:r w:rsidR="00703CD1" w:rsidRPr="001352DE">
        <w:t>were</w:t>
      </w:r>
      <w:r w:rsidR="00A84F8B" w:rsidRPr="001352DE">
        <w:t xml:space="preserve"> not significantly different from zero, and </w:t>
      </w:r>
      <w:r w:rsidR="00EA36F0" w:rsidRPr="001352DE">
        <w:t xml:space="preserve">as such </w:t>
      </w:r>
      <w:r w:rsidR="00A84F8B" w:rsidRPr="001352DE">
        <w:t xml:space="preserve">only a small minority of participants </w:t>
      </w:r>
      <w:r w:rsidR="00AA25C8" w:rsidRPr="001352DE">
        <w:t>could</w:t>
      </w:r>
      <w:r w:rsidR="00A84F8B" w:rsidRPr="001352DE">
        <w:t xml:space="preserve"> be inferred to have demonstrated an IRAP effect </w:t>
      </w:r>
      <w:r w:rsidR="006E37ED" w:rsidRPr="001352DE">
        <w:t>(with</w:t>
      </w:r>
      <w:r w:rsidR="00790C2B" w:rsidRPr="001352DE">
        <w:t xml:space="preserve">in </w:t>
      </w:r>
      <w:r w:rsidR="004E6B0F" w:rsidRPr="001352DE">
        <w:t>a given</w:t>
      </w:r>
      <w:r w:rsidR="00790C2B" w:rsidRPr="001352DE">
        <w:t xml:space="preserve"> domain and trial type</w:t>
      </w:r>
      <w:r w:rsidR="006E37ED" w:rsidRPr="001352DE">
        <w:t>)</w:t>
      </w:r>
      <w:r w:rsidR="00A84F8B" w:rsidRPr="001352DE">
        <w:t xml:space="preserve">. </w:t>
      </w:r>
      <w:r w:rsidR="003004A8" w:rsidRPr="001352DE">
        <w:t xml:space="preserve">Figure </w:t>
      </w:r>
      <w:r w:rsidR="00BB6513" w:rsidRPr="001352DE">
        <w:t xml:space="preserve">2 </w:t>
      </w:r>
      <w:r w:rsidR="0082710E" w:rsidRPr="001352DE">
        <w:t xml:space="preserve">illustrates </w:t>
      </w:r>
      <w:r w:rsidR="003004A8" w:rsidRPr="001352DE">
        <w:t xml:space="preserve">the proportion of </w:t>
      </w:r>
      <w:r w:rsidR="001E0BC1" w:rsidRPr="001352DE">
        <w:t xml:space="preserve">IRAP </w:t>
      </w:r>
      <w:r w:rsidR="001E0BC1" w:rsidRPr="001352DE">
        <w:rPr>
          <w:i/>
          <w:iCs/>
        </w:rPr>
        <w:t>D</w:t>
      </w:r>
      <w:r w:rsidR="001E0BC1" w:rsidRPr="001352DE">
        <w:t xml:space="preserve"> </w:t>
      </w:r>
      <w:r w:rsidR="003004A8" w:rsidRPr="001352DE">
        <w:t xml:space="preserve">scores that excluded the zero point, split by trial type and domain, for both </w:t>
      </w:r>
      <w:r w:rsidR="003004A8" w:rsidRPr="001352DE">
        <w:rPr>
          <w:i/>
          <w:iCs/>
        </w:rPr>
        <w:t>D</w:t>
      </w:r>
      <w:r w:rsidR="003004A8" w:rsidRPr="001352DE">
        <w:t xml:space="preserve"> and PI scores</w:t>
      </w:r>
      <w:r w:rsidR="005A578A" w:rsidRPr="001352DE">
        <w:t>.</w:t>
      </w:r>
    </w:p>
    <w:p w14:paraId="6A9FD1FC" w14:textId="77777777" w:rsidR="00D5092E" w:rsidRDefault="003F489C" w:rsidP="0047303E">
      <w:r w:rsidRPr="001352DE">
        <w:t>In order to quantify the proportion of individual participants with detectable biases, results were meta-analyzed across trial</w:t>
      </w:r>
      <w:r w:rsidR="00762D6E" w:rsidRPr="001352DE">
        <w:t xml:space="preserve"> </w:t>
      </w:r>
      <w:r w:rsidRPr="001352DE">
        <w:t xml:space="preserve">types, participants, and domains. This </w:t>
      </w:r>
      <w:r w:rsidR="00BB5CF0" w:rsidRPr="001352DE">
        <w:t xml:space="preserve">and all subsequent analyses </w:t>
      </w:r>
      <w:r w:rsidR="00E833DC" w:rsidRPr="001352DE">
        <w:t xml:space="preserve">were implemented </w:t>
      </w:r>
      <w:r w:rsidR="00F159AC" w:rsidRPr="001352DE">
        <w:t xml:space="preserve">as </w:t>
      </w:r>
      <w:r w:rsidR="00527AE4" w:rsidRPr="001352DE">
        <w:t xml:space="preserve">(meta-analytic) </w:t>
      </w:r>
      <w:r w:rsidR="00F159AC" w:rsidRPr="001352DE">
        <w:t xml:space="preserve">linear mixed effects models </w:t>
      </w:r>
      <w:r w:rsidR="00E833DC" w:rsidRPr="001352DE">
        <w:t xml:space="preserve">using </w:t>
      </w:r>
      <w:r w:rsidRPr="001352DE">
        <w:t xml:space="preserve">the R packages lme4 </w:t>
      </w:r>
      <w:r w:rsidR="00FD6504" w:rsidRPr="001352DE">
        <w:fldChar w:fldCharType="begin"/>
      </w:r>
      <w:r w:rsidR="00DE1174" w:rsidRPr="001352DE">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rsidRPr="001352DE">
        <w:fldChar w:fldCharType="separate"/>
      </w:r>
      <w:r w:rsidR="00FD6504" w:rsidRPr="001352DE">
        <w:t>(Bates et al., 2015)</w:t>
      </w:r>
      <w:r w:rsidR="00FD6504" w:rsidRPr="001352DE">
        <w:fldChar w:fldCharType="end"/>
      </w:r>
      <w:r w:rsidR="00FD6504" w:rsidRPr="001352DE">
        <w:t xml:space="preserve"> and </w:t>
      </w:r>
      <w:proofErr w:type="spellStart"/>
      <w:r w:rsidR="00FD6504" w:rsidRPr="001352DE">
        <w:t>emmeans</w:t>
      </w:r>
      <w:proofErr w:type="spellEnd"/>
      <w:r w:rsidR="00FD6504" w:rsidRPr="001352DE">
        <w:t xml:space="preserve"> </w:t>
      </w:r>
      <w:r w:rsidR="00FD6504" w:rsidRPr="001352DE">
        <w:fldChar w:fldCharType="begin"/>
      </w:r>
      <w:r w:rsidR="00DE1174" w:rsidRPr="001352DE">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rsidRPr="001352DE">
        <w:fldChar w:fldCharType="separate"/>
      </w:r>
      <w:r w:rsidR="001865F2" w:rsidRPr="001352DE">
        <w:t>(</w:t>
      </w:r>
      <w:proofErr w:type="spellStart"/>
      <w:r w:rsidR="001865F2" w:rsidRPr="001352DE">
        <w:t>Lenth</w:t>
      </w:r>
      <w:proofErr w:type="spellEnd"/>
      <w:r w:rsidR="001865F2" w:rsidRPr="001352DE">
        <w:t xml:space="preserve"> et al., 2022)</w:t>
      </w:r>
      <w:r w:rsidR="00FD6504" w:rsidRPr="001352DE">
        <w:fldChar w:fldCharType="end"/>
      </w:r>
      <w:r w:rsidR="001865F2" w:rsidRPr="001352DE">
        <w:t>.</w:t>
      </w:r>
      <w:r w:rsidR="00D92586" w:rsidRPr="001352DE">
        <w:t xml:space="preserve"> </w:t>
      </w:r>
      <w:r w:rsidR="008C3BF8" w:rsidRPr="001352DE">
        <w:t>The proportion of scores that differ from zero was calculated for each trial type and domain and used as the dependent variable.</w:t>
      </w:r>
      <w:r w:rsidR="00C37E57" w:rsidRPr="001352DE">
        <w:t xml:space="preserve"> </w:t>
      </w:r>
      <w:r w:rsidR="00AD77F2" w:rsidRPr="001352DE">
        <w:t xml:space="preserve">Because the dependent variable was a probability on a 0-1 scale, it was logit transformed prior to analysis and </w:t>
      </w:r>
      <w:r w:rsidR="00AD77F2" w:rsidRPr="001352DE">
        <w:t xml:space="preserve">results were inverse logit transformed for reporting. </w:t>
      </w:r>
      <w:r w:rsidR="00B77A0C" w:rsidRPr="001352DE">
        <w:t xml:space="preserve">Any scores of exactly 0 or 1 were offset by a small </w:t>
      </w:r>
      <w:r w:rsidR="00100B0B" w:rsidRPr="001352DE">
        <w:t>amount (</w:t>
      </w:r>
      <w:r w:rsidR="00FC566D" w:rsidRPr="001352DE">
        <w:t xml:space="preserve">e.g., </w:t>
      </w:r>
      <w:r w:rsidR="00100B0B" w:rsidRPr="001352DE">
        <w:t xml:space="preserve">0.0001) to allow the model to run. </w:t>
      </w:r>
      <w:r w:rsidR="00325D22" w:rsidRPr="001352DE">
        <w:t xml:space="preserve">This ensured that the model returned predictions within the theoretical limits of the dependent variable (i.e., </w:t>
      </w:r>
      <w:r w:rsidR="00D21853" w:rsidRPr="001352DE">
        <w:t xml:space="preserve">probabilities from </w:t>
      </w:r>
      <w:r w:rsidR="00325D22" w:rsidRPr="001352DE">
        <w:t>0</w:t>
      </w:r>
      <w:r w:rsidR="00902B65" w:rsidRPr="001352DE">
        <w:t xml:space="preserve"> to </w:t>
      </w:r>
      <w:r w:rsidR="00325D22" w:rsidRPr="001352DE">
        <w:t xml:space="preserve">1). </w:t>
      </w:r>
      <w:r w:rsidR="00C37E57" w:rsidRPr="001352DE">
        <w:t>The variance of each proportion was estimated via bootstrapping</w:t>
      </w:r>
      <w:r w:rsidR="0022636A" w:rsidRPr="001352DE">
        <w:t xml:space="preserve"> using the same method as the intervals on IRAP </w:t>
      </w:r>
      <w:r w:rsidR="0022636A" w:rsidRPr="001352DE">
        <w:rPr>
          <w:i/>
          <w:iCs/>
        </w:rPr>
        <w:t>D</w:t>
      </w:r>
      <w:r w:rsidR="0022636A" w:rsidRPr="001352DE">
        <w:t xml:space="preserve"> scores</w:t>
      </w:r>
      <w:r w:rsidR="005E358D" w:rsidRPr="001352DE">
        <w:t xml:space="preserve">. </w:t>
      </w:r>
      <w:r w:rsidR="00CD14BD" w:rsidRPr="001352DE">
        <w:t xml:space="preserve">Any variances of zero were offset by a very small amount (e.g., 0.0001) to allow the model to run. </w:t>
      </w:r>
      <w:r w:rsidR="005E358D" w:rsidRPr="001352DE">
        <w:t>Following routine practice</w:t>
      </w:r>
      <w:r w:rsidR="009348CE" w:rsidRPr="001352DE">
        <w:t xml:space="preserve"> in meta-analysis</w:t>
      </w:r>
      <w:r w:rsidR="005E358D" w:rsidRPr="001352DE">
        <w:t xml:space="preserve">, inverse variance was used </w:t>
      </w:r>
      <w:r w:rsidR="0047303E">
        <w:t xml:space="preserve">as weights </w:t>
      </w:r>
      <w:r w:rsidR="005E358D" w:rsidRPr="001352DE">
        <w:t>in the meta-analytic model</w:t>
      </w:r>
      <w:r w:rsidR="009348CE" w:rsidRPr="001352DE">
        <w:t xml:space="preserve"> </w:t>
      </w:r>
      <w:r w:rsidR="009348CE" w:rsidRPr="001352DE">
        <w:fldChar w:fldCharType="begin"/>
      </w:r>
      <w:r w:rsidR="00DE1174" w:rsidRPr="001352DE">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rsidRPr="001352DE">
        <w:fldChar w:fldCharType="separate"/>
      </w:r>
      <w:r w:rsidR="009348CE" w:rsidRPr="001352DE">
        <w:t>(e.g., Viechtbauer, 2022)</w:t>
      </w:r>
      <w:r w:rsidR="009348CE" w:rsidRPr="001352DE">
        <w:fldChar w:fldCharType="end"/>
      </w:r>
      <w:r w:rsidR="005E358D" w:rsidRPr="001352DE">
        <w:t xml:space="preserve">. </w:t>
      </w:r>
      <w:r w:rsidR="00B26388" w:rsidRPr="001352DE">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1352DE">
        <w:rPr>
          <w:i/>
          <w:iCs/>
        </w:rPr>
        <w:t>D</w:t>
      </w:r>
      <w:r w:rsidR="00B26388" w:rsidRPr="001352DE">
        <w:t xml:space="preserve"> vs PI scores) was entered as a fixed effect. Only the estimate for </w:t>
      </w:r>
      <w:r w:rsidR="00B26388" w:rsidRPr="001352DE">
        <w:rPr>
          <w:i/>
          <w:iCs/>
        </w:rPr>
        <w:t>D</w:t>
      </w:r>
      <w:r w:rsidR="00B26388" w:rsidRPr="001352DE">
        <w:t xml:space="preserve"> scores is interpreted in this section; the comparison between </w:t>
      </w:r>
      <w:r w:rsidR="00B26388" w:rsidRPr="001352DE">
        <w:rPr>
          <w:i/>
          <w:iCs/>
        </w:rPr>
        <w:t>D</w:t>
      </w:r>
      <w:r w:rsidR="00B26388" w:rsidRPr="001352DE">
        <w:t xml:space="preserve"> and PI scores within this model is returned </w:t>
      </w:r>
    </w:p>
    <w:p w14:paraId="323F53EE" w14:textId="77777777" w:rsidR="00D5092E" w:rsidRDefault="00D5092E" w:rsidP="00D5092E">
      <w:pPr>
        <w:ind w:firstLine="0"/>
        <w:sectPr w:rsidR="00D5092E" w:rsidSect="008217D5">
          <w:type w:val="continuous"/>
          <w:pgSz w:w="11900" w:h="16840"/>
          <w:pgMar w:top="1440" w:right="1440" w:bottom="1440" w:left="1440" w:header="720" w:footer="720" w:gutter="0"/>
          <w:cols w:num="2" w:space="414"/>
          <w:titlePg/>
          <w:docGrid w:linePitch="360"/>
        </w:sectPr>
      </w:pPr>
    </w:p>
    <w:p w14:paraId="3E7DD6F7" w14:textId="5781D992" w:rsidR="00D5092E" w:rsidRDefault="00D5092E" w:rsidP="00D5092E">
      <w:pPr>
        <w:ind w:firstLine="0"/>
      </w:pPr>
      <w:r w:rsidRPr="001352DE">
        <w:rPr>
          <w:noProof/>
        </w:rPr>
        <w:lastRenderedPageBreak/>
        <w:drawing>
          <wp:inline distT="0" distB="0" distL="0" distR="0" wp14:anchorId="2B84A948" wp14:editId="7E6BD8EC">
            <wp:extent cx="5727700" cy="50117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5727700" cy="5011738"/>
                    </a:xfrm>
                    <a:prstGeom prst="rect">
                      <a:avLst/>
                    </a:prstGeom>
                  </pic:spPr>
                </pic:pic>
              </a:graphicData>
            </a:graphic>
          </wp:inline>
        </w:drawing>
      </w:r>
    </w:p>
    <w:p w14:paraId="691EE3F4" w14:textId="77777777" w:rsidR="00D5092E" w:rsidRPr="00F109B0" w:rsidRDefault="00D5092E" w:rsidP="00F109B0">
      <w:pPr>
        <w:pStyle w:val="TableFigure"/>
      </w:pPr>
      <w:r w:rsidRPr="00883912">
        <w:rPr>
          <w:b/>
          <w:bCs/>
        </w:rPr>
        <w:t>Figure 3.</w:t>
      </w:r>
      <w:r w:rsidRPr="00F109B0">
        <w:t xml:space="preserve"> Proportion of IRAP D and PI scores that can be discriminated from one another within each domain and trial type</w:t>
      </w:r>
    </w:p>
    <w:p w14:paraId="685D94B5" w14:textId="77777777" w:rsidR="00D5092E" w:rsidRDefault="00D5092E" w:rsidP="00D5092E">
      <w:pPr>
        <w:ind w:firstLine="0"/>
      </w:pPr>
    </w:p>
    <w:p w14:paraId="016C4929" w14:textId="77777777" w:rsidR="00D5092E" w:rsidRDefault="00D5092E" w:rsidP="00D5092E">
      <w:pPr>
        <w:ind w:firstLine="0"/>
      </w:pPr>
    </w:p>
    <w:p w14:paraId="4283A77B" w14:textId="77777777" w:rsidR="00D5092E" w:rsidRDefault="00D5092E" w:rsidP="00D5092E">
      <w:pPr>
        <w:ind w:firstLine="0"/>
        <w:sectPr w:rsidR="00D5092E" w:rsidSect="00D5092E">
          <w:type w:val="continuous"/>
          <w:pgSz w:w="11900" w:h="16840"/>
          <w:pgMar w:top="1440" w:right="1440" w:bottom="1440" w:left="1440" w:header="720" w:footer="720" w:gutter="0"/>
          <w:cols w:space="414"/>
          <w:titlePg/>
          <w:docGrid w:linePitch="360"/>
        </w:sectPr>
      </w:pPr>
    </w:p>
    <w:p w14:paraId="585747CD" w14:textId="7CAC84B7" w:rsidR="00B26388" w:rsidRPr="001352DE" w:rsidRDefault="00B26388" w:rsidP="00D5092E">
      <w:pPr>
        <w:ind w:firstLine="0"/>
      </w:pPr>
      <w:r w:rsidRPr="001352DE">
        <w:t>to later on.</w:t>
      </w:r>
      <w:r w:rsidR="00E43BAD" w:rsidRPr="001352DE">
        <w:t xml:space="preserve"> Full results of this and all models can be found in the supplementary materials.</w:t>
      </w:r>
      <w:r w:rsidR="00E10567" w:rsidRPr="001352DE">
        <w:t xml:space="preserve"> </w:t>
      </w:r>
      <w:r w:rsidR="005A15A5" w:rsidRPr="001352DE">
        <w:t xml:space="preserve">This and all subsequent models return point estimates and 95% Confidence Intervals (CI), and also a 95% Prediction Interval </w:t>
      </w:r>
      <w:r w:rsidR="003B4EC7" w:rsidRPr="001352DE">
        <w:fldChar w:fldCharType="begin"/>
      </w:r>
      <w:r w:rsidR="00DE1174" w:rsidRPr="001352DE">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sidRPr="001352DE">
        <w:rPr>
          <w:rFonts w:ascii="Times New Roman" w:hAnsi="Times New Roman" w:cs="Times New Roman"/>
        </w:rPr>
        <w:instrText>ﬁ</w:instrText>
      </w:r>
      <w:r w:rsidR="00DE1174" w:rsidRPr="001352DE">
        <w:instrText xml:space="preserve">tting the meta-analytic </w:instrText>
      </w:r>
      <w:r w:rsidR="00DE1174" w:rsidRPr="001352DE">
        <w:rPr>
          <w:rFonts w:ascii="Times New Roman" w:hAnsi="Times New Roman" w:cs="Times New Roman"/>
        </w:rPr>
        <w:instrText>ﬁ</w:instrText>
      </w:r>
      <w:r w:rsidR="00DE1174" w:rsidRPr="001352DE">
        <w:instrText>xed- and random-e</w:instrText>
      </w:r>
      <w:r w:rsidR="00DE1174" w:rsidRPr="001352DE">
        <w:rPr>
          <w:rFonts w:ascii="Times New Roman" w:hAnsi="Times New Roman" w:cs="Times New Roman"/>
        </w:rPr>
        <w:instrText>ﬀ</w:instrText>
      </w:r>
      <w:r w:rsidR="00DE1174" w:rsidRPr="001352DE">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sidRPr="001352DE">
        <w:rPr>
          <w:rFonts w:ascii="Times New Roman" w:hAnsi="Times New Roman" w:cs="Times New Roman"/>
        </w:rPr>
        <w:instrText>ﬁ</w:instrText>
      </w:r>
      <w:r w:rsidR="00DE1174" w:rsidRPr="001352DE">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rsidRPr="001352DE">
        <w:fldChar w:fldCharType="separate"/>
      </w:r>
      <w:r w:rsidR="003B4EC7" w:rsidRPr="001352DE">
        <w:t>(PI; using the nomenclature for this interval employed by the metafor R package: Viechtbauer, 2010)</w:t>
      </w:r>
      <w:r w:rsidR="003B4EC7" w:rsidRPr="001352DE">
        <w:fldChar w:fldCharType="end"/>
      </w:r>
      <w:r w:rsidR="005A15A5" w:rsidRPr="001352DE">
        <w:t xml:space="preserve">. Whereas confidence intervals represent a long run probability of the true </w:t>
      </w:r>
      <w:r w:rsidR="00AC249D" w:rsidRPr="001352DE">
        <w:t xml:space="preserve">(i.e., data generating) </w:t>
      </w:r>
      <w:r w:rsidR="00322A60" w:rsidRPr="001352DE">
        <w:t>value</w:t>
      </w:r>
      <w:r w:rsidR="005A15A5" w:rsidRPr="001352DE">
        <w:t xml:space="preserve">, prediction intervals </w:t>
      </w:r>
      <w:r w:rsidR="00B82F91" w:rsidRPr="001352DE">
        <w:t xml:space="preserve">instead </w:t>
      </w:r>
      <w:r w:rsidR="00E609BE" w:rsidRPr="001352DE">
        <w:t xml:space="preserve">represent the long run probability of the </w:t>
      </w:r>
      <w:r w:rsidR="00CD654D" w:rsidRPr="001352DE">
        <w:t>point estimates that are likely to be observed given the observed heterogeneity in the random effect</w:t>
      </w:r>
      <w:r w:rsidR="00D97593" w:rsidRPr="001352DE">
        <w:t xml:space="preserve">, and are </w:t>
      </w:r>
      <w:r w:rsidR="00D0049C" w:rsidRPr="001352DE">
        <w:t xml:space="preserve">used </w:t>
      </w:r>
      <w:r w:rsidR="00D97593" w:rsidRPr="001352DE">
        <w:t>in meta-analyses in order to quantify the impact of heterogeneity on results.</w:t>
      </w:r>
      <w:r w:rsidR="00CD654D" w:rsidRPr="001352DE">
        <w:t xml:space="preserve"> </w:t>
      </w:r>
      <w:r w:rsidR="003F127F" w:rsidRPr="001352DE">
        <w:t xml:space="preserve">They are sometimes referred to as Credibility Intervals, but this term can be confused with </w:t>
      </w:r>
      <w:r w:rsidR="002A3C8B" w:rsidRPr="001352DE">
        <w:t xml:space="preserve">the </w:t>
      </w:r>
      <w:r w:rsidR="003F127F" w:rsidRPr="001352DE">
        <w:t xml:space="preserve">Bayesian </w:t>
      </w:r>
      <w:r w:rsidR="002A3C8B" w:rsidRPr="001352DE">
        <w:t xml:space="preserve">analogue to Confidence </w:t>
      </w:r>
      <w:r w:rsidR="003F127F" w:rsidRPr="001352DE">
        <w:t xml:space="preserve">Intervals so I avoid it here. </w:t>
      </w:r>
      <w:r w:rsidR="00CD654D" w:rsidRPr="001352DE">
        <w:t>These have utility within the current analyses</w:t>
      </w:r>
      <w:r w:rsidR="00A91C45" w:rsidRPr="001352DE">
        <w:t xml:space="preserve"> given that there is </w:t>
      </w:r>
      <w:r w:rsidR="00EE049B" w:rsidRPr="001352DE">
        <w:t>heterogeneity in the proportion of participants that demonstrate non-zero IRAP effects between trial types and domains</w:t>
      </w:r>
      <w:r w:rsidR="00A91C45" w:rsidRPr="001352DE">
        <w:t xml:space="preserve"> (see Figure 2).</w:t>
      </w:r>
      <w:r w:rsidR="00EE049B" w:rsidRPr="001352DE">
        <w:t xml:space="preserve"> </w:t>
      </w:r>
      <w:r w:rsidR="00A91C45" w:rsidRPr="001352DE">
        <w:t>P</w:t>
      </w:r>
      <w:r w:rsidR="00EE049B" w:rsidRPr="001352DE">
        <w:t xml:space="preserve">rediction intervals allow us to quantify this variation among the observed </w:t>
      </w:r>
      <w:r w:rsidR="00EA02AC" w:rsidRPr="001352DE">
        <w:t xml:space="preserve">data – even allow for generalizations to as-yet unobserved new conditions (e.g., new domains or stimulus sets). </w:t>
      </w:r>
    </w:p>
    <w:p w14:paraId="339DBBEB" w14:textId="7F2FAFA7" w:rsidR="00B92B59" w:rsidRDefault="00A543F4" w:rsidP="00B92B59">
      <w:r w:rsidRPr="001352DE">
        <w:t xml:space="preserve">Results </w:t>
      </w:r>
      <w:r w:rsidR="00A726FE" w:rsidRPr="001352DE">
        <w:t xml:space="preserve">of model 1 </w:t>
      </w:r>
      <w:r w:rsidRPr="001352DE">
        <w:t>demonstrated that</w:t>
      </w:r>
      <w:r w:rsidR="00294DBB" w:rsidRPr="001352DE">
        <w:t>,</w:t>
      </w:r>
      <w:r w:rsidR="00E038C0" w:rsidRPr="001352DE">
        <w:t xml:space="preserve"> across domains and trial types</w:t>
      </w:r>
      <w:r w:rsidR="00294DBB" w:rsidRPr="001352DE">
        <w:t>,</w:t>
      </w:r>
      <w:r w:rsidRPr="001352DE">
        <w:t xml:space="preserve"> the </w:t>
      </w:r>
      <w:r w:rsidR="00165609" w:rsidRPr="001352DE">
        <w:t>meta-</w:t>
      </w:r>
      <w:r w:rsidR="00797560" w:rsidRPr="001352DE">
        <w:t>analytic</w:t>
      </w:r>
      <w:r w:rsidR="00165609" w:rsidRPr="001352DE">
        <w:t xml:space="preserve"> proportion </w:t>
      </w:r>
      <w:r w:rsidRPr="001352DE">
        <w:t xml:space="preserve">of </w:t>
      </w:r>
      <w:r w:rsidR="00E038C0" w:rsidRPr="001352DE">
        <w:rPr>
          <w:i/>
          <w:iCs/>
        </w:rPr>
        <w:t>D</w:t>
      </w:r>
      <w:r w:rsidRPr="001352DE">
        <w:t xml:space="preserve"> scores that </w:t>
      </w:r>
      <w:r w:rsidR="003A1D00" w:rsidRPr="001352DE">
        <w:t>were</w:t>
      </w:r>
      <w:r w:rsidR="00165609" w:rsidRPr="001352DE">
        <w:t xml:space="preserve"> found to </w:t>
      </w:r>
      <w:r w:rsidRPr="001352DE">
        <w:t xml:space="preserve">differ from the zero point was </w:t>
      </w:r>
      <m:oMath>
        <m:r>
          <w:rPr>
            <w:rFonts w:ascii="Cambria Math" w:hAnsi="Cambria Math"/>
          </w:rPr>
          <m:t>θ</m:t>
        </m:r>
      </m:oMath>
      <w:r w:rsidR="00E1205C" w:rsidRPr="001352DE">
        <w:rPr>
          <w:i/>
          <w:iCs/>
        </w:rPr>
        <w:t xml:space="preserve"> </w:t>
      </w:r>
      <w:r w:rsidR="00E1205C" w:rsidRPr="001352DE">
        <w:t>=</w:t>
      </w:r>
      <w:r w:rsidR="00E1205C" w:rsidRPr="001352DE">
        <w:rPr>
          <w:i/>
          <w:iCs/>
        </w:rPr>
        <w:t xml:space="preserve"> </w:t>
      </w:r>
      <w:r w:rsidRPr="001352DE">
        <w:t>0.</w:t>
      </w:r>
      <w:r w:rsidR="008F0965" w:rsidRPr="001352DE">
        <w:t>08</w:t>
      </w:r>
      <w:r w:rsidRPr="001352DE">
        <w:t>, 95% CI [0.</w:t>
      </w:r>
      <w:r w:rsidR="008F0965" w:rsidRPr="001352DE">
        <w:t>05</w:t>
      </w:r>
      <w:r w:rsidRPr="001352DE">
        <w:t>, 0.1</w:t>
      </w:r>
      <w:r w:rsidR="008F0965" w:rsidRPr="001352DE">
        <w:t>2</w:t>
      </w:r>
      <w:r w:rsidRPr="001352DE">
        <w:t>], 95% PI [0.</w:t>
      </w:r>
      <w:r w:rsidR="008F0965" w:rsidRPr="001352DE">
        <w:t>01</w:t>
      </w:r>
      <w:r w:rsidRPr="001352DE">
        <w:t>, 0.</w:t>
      </w:r>
      <w:r w:rsidR="008F0965" w:rsidRPr="001352DE">
        <w:t>47</w:t>
      </w:r>
      <w:r w:rsidRPr="001352DE">
        <w:t xml:space="preserve">]. </w:t>
      </w:r>
      <w:r w:rsidR="007A1090" w:rsidRPr="001352DE">
        <w:t>These r</w:t>
      </w:r>
      <w:r w:rsidR="00827DE6" w:rsidRPr="001352DE">
        <w:t xml:space="preserve">esults are </w:t>
      </w:r>
      <w:r w:rsidR="00C84227" w:rsidRPr="001352DE">
        <w:t>depicted</w:t>
      </w:r>
      <w:r w:rsidR="00827DE6" w:rsidRPr="001352DE">
        <w:t xml:space="preserve"> in Figure </w:t>
      </w:r>
      <w:r w:rsidR="00F34FA9" w:rsidRPr="001352DE">
        <w:t>5</w:t>
      </w:r>
      <w:r w:rsidR="004F6B7A" w:rsidRPr="001352DE">
        <w:t xml:space="preserve"> (upper panel, </w:t>
      </w:r>
      <w:r w:rsidR="004F6B7A" w:rsidRPr="001352DE">
        <w:rPr>
          <w:i/>
          <w:iCs/>
        </w:rPr>
        <w:t>D</w:t>
      </w:r>
      <w:r w:rsidR="004F6B7A" w:rsidRPr="001352DE">
        <w:t xml:space="preserve"> scores)</w:t>
      </w:r>
      <w:r w:rsidR="007A1090" w:rsidRPr="001352DE">
        <w:t xml:space="preserve"> along with the next five meta-analytic models’ results</w:t>
      </w:r>
      <w:r w:rsidR="00827DE6" w:rsidRPr="001352DE">
        <w:t xml:space="preserve">. </w:t>
      </w:r>
      <w:r w:rsidR="00D918BF" w:rsidRPr="001352DE">
        <w:t xml:space="preserve">To put the prediction interval </w:t>
      </w:r>
      <w:r w:rsidR="003C710E" w:rsidRPr="001352DE">
        <w:t>in simple terms</w:t>
      </w:r>
      <w:r w:rsidR="00EB4554" w:rsidRPr="001352DE">
        <w:t>:</w:t>
      </w:r>
      <w:r w:rsidR="003C710E" w:rsidRPr="001352DE">
        <w:t xml:space="preserve"> across a wide variety of domains, some assessed via multiple different stimulus sets, and even between different trial types, </w:t>
      </w:r>
      <w:r w:rsidR="00DA70D1" w:rsidRPr="001352DE">
        <w:t>1</w:t>
      </w:r>
      <w:r w:rsidR="003C3A90" w:rsidRPr="001352DE">
        <w:t>–</w:t>
      </w:r>
      <w:r w:rsidR="00DA70D1" w:rsidRPr="001352DE">
        <w:t>47</w:t>
      </w:r>
      <w:r w:rsidR="003C710E" w:rsidRPr="001352DE">
        <w:t xml:space="preserve">% of </w:t>
      </w:r>
      <w:r w:rsidR="003C710E" w:rsidRPr="001352DE">
        <w:rPr>
          <w:i/>
          <w:iCs/>
        </w:rPr>
        <w:t>D</w:t>
      </w:r>
      <w:r w:rsidR="003C710E" w:rsidRPr="001352DE">
        <w:t xml:space="preserve"> scores were found to be different from the zero point</w:t>
      </w:r>
      <w:r w:rsidR="0085527B" w:rsidRPr="001352DE">
        <w:t>, typically 8%</w:t>
      </w:r>
      <w:r w:rsidR="003C710E" w:rsidRPr="001352DE">
        <w:t>.</w:t>
      </w:r>
      <w:r w:rsidR="00EB4554" w:rsidRPr="001352DE">
        <w:t xml:space="preserve"> </w:t>
      </w:r>
      <w:r w:rsidR="008D7972" w:rsidRPr="001352DE">
        <w:t xml:space="preserve">As only a small proportion of </w:t>
      </w:r>
      <w:r w:rsidR="003E1233" w:rsidRPr="001352DE">
        <w:t>individuals</w:t>
      </w:r>
      <w:r w:rsidR="008D7972" w:rsidRPr="001352DE">
        <w:t>’ scores on the IRAP were detectably different from the zero point, this line of evidence suggests the IRAP does not have utility at the individual leve</w:t>
      </w:r>
      <w:r w:rsidR="00B92B59">
        <w:t>l.</w:t>
      </w:r>
    </w:p>
    <w:p w14:paraId="73A2F62F" w14:textId="77777777" w:rsidR="00032617" w:rsidRDefault="00032617" w:rsidP="00B92B59">
      <w:pPr>
        <w:rPr>
          <w:b/>
          <w:bCs/>
        </w:rPr>
        <w:sectPr w:rsidR="00032617" w:rsidSect="008217D5">
          <w:type w:val="continuous"/>
          <w:pgSz w:w="11900" w:h="16840"/>
          <w:pgMar w:top="1440" w:right="1440" w:bottom="1440" w:left="1440" w:header="720" w:footer="720" w:gutter="0"/>
          <w:cols w:num="2" w:space="414"/>
          <w:titlePg/>
          <w:docGrid w:linePitch="360"/>
        </w:sectPr>
      </w:pPr>
    </w:p>
    <w:p w14:paraId="04D510DC" w14:textId="77777777" w:rsidR="00032617" w:rsidRPr="001352DE" w:rsidRDefault="00032617" w:rsidP="00032617">
      <w:pPr>
        <w:ind w:firstLine="0"/>
      </w:pPr>
      <w:r w:rsidRPr="001352DE">
        <w:rPr>
          <w:noProof/>
        </w:rPr>
        <w:lastRenderedPageBreak/>
        <w:drawing>
          <wp:inline distT="0" distB="0" distL="0" distR="0" wp14:anchorId="48741DA4" wp14:editId="321F6395">
            <wp:extent cx="5721267" cy="5006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5729441" cy="5013261"/>
                    </a:xfrm>
                    <a:prstGeom prst="rect">
                      <a:avLst/>
                    </a:prstGeom>
                  </pic:spPr>
                </pic:pic>
              </a:graphicData>
            </a:graphic>
          </wp:inline>
        </w:drawing>
      </w:r>
    </w:p>
    <w:p w14:paraId="5A7218C9" w14:textId="77777777" w:rsidR="00032617" w:rsidRPr="001352DE" w:rsidRDefault="00032617" w:rsidP="00F109B0">
      <w:pPr>
        <w:pStyle w:val="TableFigure"/>
      </w:pPr>
      <w:r w:rsidRPr="001352DE">
        <w:rPr>
          <w:b/>
          <w:bCs/>
        </w:rPr>
        <w:t>Figure 4.</w:t>
      </w:r>
      <w:r w:rsidRPr="001352DE">
        <w:t xml:space="preserve"> Proportion of the observed range covered by individual participants’ IRAP </w:t>
      </w:r>
      <w:r w:rsidRPr="001352DE">
        <w:rPr>
          <w:i/>
          <w:iCs/>
        </w:rPr>
        <w:t>D</w:t>
      </w:r>
      <w:r w:rsidRPr="001352DE">
        <w:t xml:space="preserve"> scores’ 95% Confidence Intervals within each domain and trial type.</w:t>
      </w:r>
    </w:p>
    <w:p w14:paraId="7CF46FDB" w14:textId="662DB4AE" w:rsidR="00032617" w:rsidRDefault="00032617" w:rsidP="00032617">
      <w:pPr>
        <w:ind w:firstLine="0"/>
      </w:pPr>
    </w:p>
    <w:p w14:paraId="02795301" w14:textId="77777777" w:rsidR="00032617" w:rsidRPr="001352DE" w:rsidRDefault="00032617" w:rsidP="00032617">
      <w:pPr>
        <w:ind w:firstLine="0"/>
      </w:pPr>
    </w:p>
    <w:p w14:paraId="4DCB5319" w14:textId="77777777" w:rsidR="00032617" w:rsidRDefault="00032617" w:rsidP="00032617">
      <w:pPr>
        <w:ind w:firstLine="0"/>
        <w:rPr>
          <w:b/>
          <w:bCs/>
        </w:rPr>
        <w:sectPr w:rsidR="00032617" w:rsidSect="00032617">
          <w:type w:val="continuous"/>
          <w:pgSz w:w="11900" w:h="16840"/>
          <w:pgMar w:top="1440" w:right="1440" w:bottom="1440" w:left="1440" w:header="720" w:footer="720" w:gutter="0"/>
          <w:cols w:space="414"/>
          <w:titlePg/>
          <w:docGrid w:linePitch="360"/>
        </w:sectPr>
      </w:pPr>
    </w:p>
    <w:p w14:paraId="4226A242" w14:textId="752DC8AC" w:rsidR="00165F16" w:rsidRPr="001352DE" w:rsidRDefault="00B92B59" w:rsidP="00032617">
      <w:pPr>
        <w:rPr>
          <w:b/>
          <w:bCs/>
        </w:rPr>
      </w:pPr>
      <w:r>
        <w:rPr>
          <w:b/>
          <w:bCs/>
        </w:rPr>
        <w:t>Proportion</w:t>
      </w:r>
      <w:r w:rsidR="00077751" w:rsidRPr="001352DE">
        <w:rPr>
          <w:b/>
          <w:bCs/>
        </w:rPr>
        <w:t xml:space="preserve"> of scores that differ from one another</w:t>
      </w:r>
      <w:r w:rsidR="00CE5F31" w:rsidRPr="001352DE">
        <w:rPr>
          <w:b/>
          <w:bCs/>
        </w:rPr>
        <w:t xml:space="preserve">. </w:t>
      </w:r>
      <w:r w:rsidR="00165F16" w:rsidRPr="001352DE">
        <w:t>The previous analysis treats the zero point as a meaningful reference point</w:t>
      </w:r>
      <w:r w:rsidR="00FA05D0" w:rsidRPr="001352DE">
        <w:t>,</w:t>
      </w:r>
      <w:r w:rsidR="00165F16" w:rsidRPr="001352DE">
        <w:t xml:space="preserve"> on the basis that this </w:t>
      </w:r>
      <w:r w:rsidR="00FA05D0" w:rsidRPr="001352DE">
        <w:t>i</w:t>
      </w:r>
      <w:r w:rsidR="003A160E" w:rsidRPr="001352DE">
        <w:t xml:space="preserve">s a </w:t>
      </w:r>
      <w:r w:rsidR="00165F16" w:rsidRPr="001352DE">
        <w:t xml:space="preserve">common </w:t>
      </w:r>
      <w:r w:rsidR="003A160E" w:rsidRPr="001352DE">
        <w:t xml:space="preserve">practice </w:t>
      </w:r>
      <w:r w:rsidR="00273D71" w:rsidRPr="001352DE">
        <w:t>throughout</w:t>
      </w:r>
      <w:r w:rsidR="00165F16" w:rsidRPr="001352DE">
        <w:t xml:space="preserve"> the IRAP literature. However, some authors have argued that the zero point </w:t>
      </w:r>
      <w:r w:rsidR="00E00471" w:rsidRPr="001352DE">
        <w:t xml:space="preserve">is not actually a neutral reference point for IRAP scores. This has been described various as a positivity bias </w:t>
      </w:r>
      <w:r w:rsidR="00273D71" w:rsidRPr="001352DE">
        <w:fldChar w:fldCharType="begin"/>
      </w:r>
      <w:r w:rsidR="00DE1174" w:rsidRPr="001352DE">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rsidRPr="001352DE">
        <w:fldChar w:fldCharType="separate"/>
      </w:r>
      <w:r w:rsidR="00273D71" w:rsidRPr="001352DE">
        <w:rPr>
          <w:rFonts w:cs="CMU Serif Roman"/>
        </w:rPr>
        <w:t>(O’Shea et al., 2016)</w:t>
      </w:r>
      <w:r w:rsidR="00273D71" w:rsidRPr="001352DE">
        <w:fldChar w:fldCharType="end"/>
      </w:r>
      <w:r w:rsidR="00AD1EB3" w:rsidRPr="001352DE">
        <w:t>,</w:t>
      </w:r>
      <w:r w:rsidR="00E00471" w:rsidRPr="001352DE">
        <w:t xml:space="preserve"> the Single Trial Type Dominance Effect </w:t>
      </w:r>
      <w:r w:rsidR="00273D71" w:rsidRPr="001352DE">
        <w:fldChar w:fldCharType="begin"/>
      </w:r>
      <w:r w:rsidR="00DE1174" w:rsidRPr="001352DE">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rsidRPr="001352DE">
        <w:fldChar w:fldCharType="separate"/>
      </w:r>
      <w:r w:rsidR="00273D71" w:rsidRPr="001352DE">
        <w:t>(Finn et al., 2017)</w:t>
      </w:r>
      <w:r w:rsidR="00273D71" w:rsidRPr="001352DE">
        <w:fldChar w:fldCharType="end"/>
      </w:r>
      <w:r w:rsidR="00AD1EB3" w:rsidRPr="001352DE">
        <w:t>, or the generic pattern among IRAP effects</w:t>
      </w:r>
      <w:r w:rsidR="00273D71" w:rsidRPr="001352DE">
        <w:t xml:space="preserve"> </w:t>
      </w:r>
      <w:r w:rsidR="00273D71" w:rsidRPr="001352DE">
        <w:fldChar w:fldCharType="begin"/>
      </w:r>
      <w:r w:rsidR="00DE1174" w:rsidRPr="001352DE">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rsidRPr="001352DE">
        <w:fldChar w:fldCharType="separate"/>
      </w:r>
      <w:r w:rsidR="00273D71" w:rsidRPr="001352DE">
        <w:t>(Hussey &amp; Drake, 2020b)</w:t>
      </w:r>
      <w:r w:rsidR="00273D71" w:rsidRPr="001352DE">
        <w:fldChar w:fldCharType="end"/>
      </w:r>
      <w:r w:rsidR="00AD1EB3" w:rsidRPr="001352DE">
        <w:t>.</w:t>
      </w:r>
      <w:r w:rsidR="00165F16" w:rsidRPr="001352DE">
        <w:t xml:space="preserve"> </w:t>
      </w:r>
      <w:r w:rsidR="00273D71" w:rsidRPr="001352DE">
        <w:t xml:space="preserve">Regardless of what label is used, there appears to be consensus that deviation from the zero point is often not exclusively due to the relation among the </w:t>
      </w:r>
      <w:r w:rsidR="007D49AB" w:rsidRPr="001352DE">
        <w:t>sample</w:t>
      </w:r>
      <w:r w:rsidR="00273D71" w:rsidRPr="001352DE">
        <w:t xml:space="preserve"> and </w:t>
      </w:r>
      <w:r w:rsidR="007D49AB" w:rsidRPr="001352DE">
        <w:t>target</w:t>
      </w:r>
      <w:r w:rsidR="00273D71" w:rsidRPr="001352DE">
        <w:t xml:space="preserve"> stimuli within the task. A necessary implication of this is that the zero point </w:t>
      </w:r>
      <w:r w:rsidR="00903A16" w:rsidRPr="001352DE">
        <w:t>(</w:t>
      </w:r>
      <w:r w:rsidR="00903A16" w:rsidRPr="001352DE">
        <w:rPr>
          <w:i/>
          <w:iCs/>
        </w:rPr>
        <w:t>D</w:t>
      </w:r>
      <w:r w:rsidR="00903A16" w:rsidRPr="001352DE">
        <w:t xml:space="preserve"> = 0) cannot be inferred to represent no bias (</w:t>
      </w:r>
      <w:r w:rsidR="00C934F6" w:rsidRPr="001352DE">
        <w:t xml:space="preserve">agnostic to whatever that bias may represent for a given community of researchers, e.g., </w:t>
      </w:r>
      <w:r w:rsidR="00903A16" w:rsidRPr="001352DE">
        <w:t>implicit attitudes vs</w:t>
      </w:r>
      <w:r w:rsidR="00C934F6" w:rsidRPr="001352DE">
        <w:t>.</w:t>
      </w:r>
      <w:r w:rsidR="00903A16" w:rsidRPr="001352DE">
        <w:t xml:space="preserve"> the impact of a history of relational responding). </w:t>
      </w:r>
      <w:r w:rsidR="00AD1EB3" w:rsidRPr="001352DE">
        <w:t xml:space="preserve">As such, in addition to the previous </w:t>
      </w:r>
      <w:r w:rsidR="00AD1EB3" w:rsidRPr="001352DE">
        <w:t xml:space="preserve">analysis that estimated the </w:t>
      </w:r>
      <w:r w:rsidR="00165F16" w:rsidRPr="001352DE">
        <w:t xml:space="preserve">proportion of </w:t>
      </w:r>
      <w:r w:rsidR="00AD1EB3" w:rsidRPr="001352DE">
        <w:rPr>
          <w:i/>
          <w:iCs/>
        </w:rPr>
        <w:t>D</w:t>
      </w:r>
      <w:r w:rsidR="00AD1EB3" w:rsidRPr="001352DE">
        <w:t xml:space="preserve"> scores that are </w:t>
      </w:r>
      <w:r w:rsidR="00165F16" w:rsidRPr="001352DE">
        <w:t xml:space="preserve">different from </w:t>
      </w:r>
      <w:r w:rsidR="00C934F6" w:rsidRPr="001352DE">
        <w:t xml:space="preserve">the </w:t>
      </w:r>
      <w:r w:rsidR="00165F16" w:rsidRPr="001352DE">
        <w:t>zero</w:t>
      </w:r>
      <w:r w:rsidR="00C934F6" w:rsidRPr="001352DE">
        <w:t xml:space="preserve"> point</w:t>
      </w:r>
      <w:r w:rsidR="00AD1EB3" w:rsidRPr="001352DE">
        <w:t xml:space="preserve">, it is useful to also estimate the </w:t>
      </w:r>
      <w:r w:rsidR="00165F16" w:rsidRPr="001352DE">
        <w:t xml:space="preserve">proportion of </w:t>
      </w:r>
      <w:r w:rsidR="00165F16" w:rsidRPr="001352DE">
        <w:rPr>
          <w:i/>
          <w:iCs/>
        </w:rPr>
        <w:t>D</w:t>
      </w:r>
      <w:r w:rsidR="00165F16" w:rsidRPr="001352DE">
        <w:t xml:space="preserve"> scores </w:t>
      </w:r>
      <w:r w:rsidR="00AD1EB3" w:rsidRPr="001352DE">
        <w:t xml:space="preserve">that can be shown to </w:t>
      </w:r>
      <w:r w:rsidR="00165F16" w:rsidRPr="001352DE">
        <w:t>differ from one another</w:t>
      </w:r>
      <w:r w:rsidR="000C50B8" w:rsidRPr="001352DE">
        <w:t xml:space="preserve">, </w:t>
      </w:r>
      <w:r w:rsidR="00571284" w:rsidRPr="001352DE">
        <w:t xml:space="preserve">which is </w:t>
      </w:r>
      <w:r w:rsidR="000C50B8" w:rsidRPr="001352DE">
        <w:t>agnostic to any one specific point.</w:t>
      </w:r>
      <w:r w:rsidR="00AD1EB3" w:rsidRPr="001352DE">
        <w:t xml:space="preserve"> That is, rather than comparing </w:t>
      </w:r>
      <w:r w:rsidR="000B2B81" w:rsidRPr="001352DE">
        <w:t xml:space="preserve">a given individual’s </w:t>
      </w:r>
      <w:r w:rsidR="000B2B81" w:rsidRPr="001352DE">
        <w:rPr>
          <w:i/>
          <w:iCs/>
        </w:rPr>
        <w:t>D</w:t>
      </w:r>
      <w:r w:rsidR="000B2B81" w:rsidRPr="001352DE">
        <w:t xml:space="preserve"> score’s 95% Confidence Interval against zero, we can compare it against all other participants’ </w:t>
      </w:r>
      <w:r w:rsidR="000B2B81" w:rsidRPr="001352DE">
        <w:rPr>
          <w:i/>
          <w:iCs/>
        </w:rPr>
        <w:t>D</w:t>
      </w:r>
      <w:r w:rsidR="000B2B81" w:rsidRPr="001352DE">
        <w:t xml:space="preserve"> scores (within the same trial type and domain). </w:t>
      </w:r>
      <w:r w:rsidR="005B0F8A" w:rsidRPr="001352DE">
        <w:t xml:space="preserve">We can refer to this as an assessment of the discriminability of an individual’s </w:t>
      </w:r>
      <w:r w:rsidR="005B0F8A" w:rsidRPr="001352DE">
        <w:rPr>
          <w:i/>
          <w:iCs/>
        </w:rPr>
        <w:t>D</w:t>
      </w:r>
      <w:r w:rsidR="005B0F8A" w:rsidRPr="001352DE">
        <w:t xml:space="preserve"> score from other participants scores. </w:t>
      </w:r>
      <w:r w:rsidR="00760F7F" w:rsidRPr="001352DE">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Pr="001352DE" w:rsidRDefault="002F6C88" w:rsidP="00D21ABA">
      <w:r w:rsidRPr="001352DE">
        <w:t>The difference between two estimates is often assessed through the non-overlap of their confidence intervals. However, this can be shown to be an overly conservative approach</w:t>
      </w:r>
      <w:r w:rsidR="007246D5" w:rsidRPr="001352DE">
        <w:t xml:space="preserve"> on the basis that significant differences can exist when there is a slight overlap in </w:t>
      </w:r>
      <w:r w:rsidR="007246D5" w:rsidRPr="001352DE">
        <w:lastRenderedPageBreak/>
        <w:t>intervals</w:t>
      </w:r>
      <w:r w:rsidR="000823F5" w:rsidRPr="001352DE">
        <w:t>. As such, the more appropriate and liberal test is to assess the confidence interval on the difference score between the two estimates. This point was made particularly clearly in a report by the Cornell Statistical Consulting Unit</w:t>
      </w:r>
      <w:r w:rsidR="00DE1174" w:rsidRPr="001352DE">
        <w:t xml:space="preserve"> </w:t>
      </w:r>
      <w:r w:rsidR="00DE1174" w:rsidRPr="001352DE">
        <w:fldChar w:fldCharType="begin"/>
      </w:r>
      <w:r w:rsidR="000823F5" w:rsidRPr="001352DE">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rsidRPr="001352DE">
        <w:fldChar w:fldCharType="separate"/>
      </w:r>
      <w:r w:rsidR="000823F5" w:rsidRPr="001352DE">
        <w:t>(2008)</w:t>
      </w:r>
      <w:r w:rsidR="00DE1174" w:rsidRPr="001352DE">
        <w:fldChar w:fldCharType="end"/>
      </w:r>
      <w:r w:rsidR="000823F5" w:rsidRPr="001352DE">
        <w:t xml:space="preserve">, whose formula </w:t>
      </w:r>
      <w:r w:rsidR="00E4731C" w:rsidRPr="001352DE">
        <w:t xml:space="preserve">(p.2) </w:t>
      </w:r>
      <w:r w:rsidR="000823F5" w:rsidRPr="001352DE">
        <w:t xml:space="preserve">was used to assess pairwise differences between scores: the null hypothesis was rejected when </w:t>
      </w:r>
    </w:p>
    <w:p w14:paraId="2F1B02A4" w14:textId="508F64F8" w:rsidR="00E4731C" w:rsidRPr="001352DE" w:rsidRDefault="00000000" w:rsidP="00D21ABA">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 xml:space="preserve">&gt;1.96×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SE</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SE</m:t>
                  </m:r>
                </m:e>
                <m:sub>
                  <m:r>
                    <m:rPr>
                      <m:sty m:val="p"/>
                    </m:rPr>
                    <w:rPr>
                      <w:rFonts w:ascii="Cambria Math" w:hAnsi="Cambria Math"/>
                    </w:rPr>
                    <m:t>2</m:t>
                  </m:r>
                </m:sub>
                <m:sup>
                  <m:r>
                    <m:rPr>
                      <m:sty m:val="p"/>
                    </m:rPr>
                    <w:rPr>
                      <w:rFonts w:ascii="Cambria Math" w:hAnsi="Cambria Math"/>
                    </w:rPr>
                    <m:t>2</m:t>
                  </m:r>
                </m:sup>
              </m:sSubSup>
            </m:e>
          </m:rad>
        </m:oMath>
      </m:oMathPara>
    </w:p>
    <w:p w14:paraId="7BA7C237" w14:textId="2A0F2B3D" w:rsidR="003B005C" w:rsidRPr="001352DE" w:rsidRDefault="00DA371F" w:rsidP="00D21ABA">
      <w:r w:rsidRPr="001352DE">
        <w:t xml:space="preserve">The proportion of </w:t>
      </w:r>
      <w:r w:rsidR="00870B64" w:rsidRPr="001352DE">
        <w:t xml:space="preserve">scores that </w:t>
      </w:r>
      <w:r w:rsidRPr="001352DE">
        <w:t>that could be discriminated from other</w:t>
      </w:r>
      <w:r w:rsidR="00870B64" w:rsidRPr="001352DE">
        <w:t xml:space="preserve"> </w:t>
      </w:r>
      <w:r w:rsidRPr="001352DE">
        <w:t xml:space="preserve">scores </w:t>
      </w:r>
      <w:r w:rsidR="00870B64" w:rsidRPr="001352DE">
        <w:t xml:space="preserve">(i.e., the proportion of significant differences) </w:t>
      </w:r>
      <w:r w:rsidRPr="001352DE">
        <w:t xml:space="preserve">was then </w:t>
      </w:r>
      <w:r w:rsidR="00E40EF7" w:rsidRPr="001352DE">
        <w:t xml:space="preserve">calculated and its 95% Confidence Intervals </w:t>
      </w:r>
      <w:r w:rsidRPr="001352DE">
        <w:t xml:space="preserve">estimated via bootstrapping. </w:t>
      </w:r>
      <w:r w:rsidR="006F2744" w:rsidRPr="001352DE">
        <w:t xml:space="preserve">In order to only compare like with like, </w:t>
      </w:r>
      <w:r w:rsidR="00DA624F" w:rsidRPr="001352DE">
        <w:t>these</w:t>
      </w:r>
      <w:r w:rsidR="006F2744" w:rsidRPr="001352DE">
        <w:t xml:space="preserve"> were </w:t>
      </w:r>
      <w:r w:rsidR="00DA624F" w:rsidRPr="001352DE">
        <w:t>calculated</w:t>
      </w:r>
      <w:r w:rsidR="006F2744" w:rsidRPr="001352DE">
        <w:t xml:space="preserve"> within domain and trial type. </w:t>
      </w:r>
      <w:r w:rsidR="00EB78CA" w:rsidRPr="001352DE">
        <w:t xml:space="preserve">Figure </w:t>
      </w:r>
      <w:r w:rsidR="00A92D55" w:rsidRPr="001352DE">
        <w:t>3</w:t>
      </w:r>
      <w:r w:rsidR="00EB78CA" w:rsidRPr="001352DE">
        <w:t xml:space="preserve"> </w:t>
      </w:r>
      <w:r w:rsidR="00293C2C" w:rsidRPr="001352DE">
        <w:t>illustrates</w:t>
      </w:r>
      <w:r w:rsidR="00EB78CA" w:rsidRPr="001352DE">
        <w:t xml:space="preserve"> the proportion of </w:t>
      </w:r>
      <w:r w:rsidR="00744BDE" w:rsidRPr="001352DE">
        <w:t>other</w:t>
      </w:r>
      <w:r w:rsidR="00EB78CA" w:rsidRPr="001352DE">
        <w:t xml:space="preserve"> </w:t>
      </w:r>
      <w:r w:rsidR="00EB78CA" w:rsidRPr="001352DE">
        <w:rPr>
          <w:i/>
          <w:iCs/>
        </w:rPr>
        <w:t>D</w:t>
      </w:r>
      <w:r w:rsidR="00EB78CA" w:rsidRPr="001352DE">
        <w:t xml:space="preserve"> and PI scores </w:t>
      </w:r>
      <w:r w:rsidR="00744BDE" w:rsidRPr="001352DE">
        <w:t xml:space="preserve">that a given individual’s score can be discriminated from </w:t>
      </w:r>
      <w:r w:rsidR="00EB78CA" w:rsidRPr="001352DE">
        <w:t>for each trial type and domain.</w:t>
      </w:r>
      <w:r w:rsidR="00426E5C" w:rsidRPr="001352DE">
        <w:t xml:space="preserve"> The plot suggests significant heterogeneity may be present between the trial </w:t>
      </w:r>
      <w:r w:rsidR="001939A0" w:rsidRPr="001352DE">
        <w:t>types</w:t>
      </w:r>
      <w:r w:rsidR="00426E5C" w:rsidRPr="001352DE">
        <w:t xml:space="preserve"> and domains.</w:t>
      </w:r>
    </w:p>
    <w:p w14:paraId="571250B8" w14:textId="33134AA4" w:rsidR="00557411" w:rsidRPr="001352DE" w:rsidRDefault="003678E4" w:rsidP="00CE5F31">
      <w:r w:rsidRPr="001352DE">
        <w:t>The estimates were then subjected to a similar analysis as the previous one</w:t>
      </w:r>
      <w:r w:rsidR="00147FCF" w:rsidRPr="001352DE">
        <w:t>, with identical transformations, weightings, and both fixed and random effect specifications. Only the dependent variable was changed to the proportion of discriminable scores.</w:t>
      </w:r>
      <w:r w:rsidR="00797560" w:rsidRPr="001352DE">
        <w:t xml:space="preserve"> Results </w:t>
      </w:r>
      <w:r w:rsidR="006E0470" w:rsidRPr="001352DE">
        <w:t xml:space="preserve">of model 2 </w:t>
      </w:r>
      <w:r w:rsidR="00797560" w:rsidRPr="001352DE">
        <w:t xml:space="preserve">demonstrated that, across domains and trial types, the meta-analytic proportion of </w:t>
      </w:r>
      <w:r w:rsidR="00797560" w:rsidRPr="001352DE">
        <w:rPr>
          <w:i/>
          <w:iCs/>
        </w:rPr>
        <w:t>D</w:t>
      </w:r>
      <w:r w:rsidR="00797560" w:rsidRPr="001352DE">
        <w:t xml:space="preserve"> scores that </w:t>
      </w:r>
      <w:r w:rsidR="003A1D00" w:rsidRPr="001352DE">
        <w:t>were</w:t>
      </w:r>
      <w:r w:rsidR="00797560" w:rsidRPr="001352DE">
        <w:t xml:space="preserve"> found to </w:t>
      </w:r>
      <w:r w:rsidR="00C03D7F" w:rsidRPr="001352DE">
        <w:t xml:space="preserve">be discriminable from one another </w:t>
      </w:r>
      <w:r w:rsidR="00797560" w:rsidRPr="001352DE">
        <w:t xml:space="preserve">was </w:t>
      </w:r>
      <m:oMath>
        <m:r>
          <w:rPr>
            <w:rFonts w:ascii="Cambria Math" w:hAnsi="Cambria Math"/>
          </w:rPr>
          <m:t>θ</m:t>
        </m:r>
      </m:oMath>
      <w:r w:rsidR="00797560" w:rsidRPr="001352DE">
        <w:rPr>
          <w:i/>
          <w:iCs/>
        </w:rPr>
        <w:t xml:space="preserve"> </w:t>
      </w:r>
      <w:r w:rsidR="00797560" w:rsidRPr="001352DE">
        <w:t>=</w:t>
      </w:r>
      <w:r w:rsidR="00797560" w:rsidRPr="001352DE">
        <w:rPr>
          <w:i/>
          <w:iCs/>
        </w:rPr>
        <w:t xml:space="preserve"> </w:t>
      </w:r>
      <w:r w:rsidR="00797560" w:rsidRPr="001352DE">
        <w:t>0.</w:t>
      </w:r>
      <w:r w:rsidR="004E4655" w:rsidRPr="001352DE">
        <w:t>0</w:t>
      </w:r>
      <w:r w:rsidR="00EE4A9C" w:rsidRPr="001352DE">
        <w:t>8</w:t>
      </w:r>
      <w:r w:rsidR="00797560" w:rsidRPr="001352DE">
        <w:t>, 95% CI [0.</w:t>
      </w:r>
      <w:r w:rsidR="004E4655" w:rsidRPr="001352DE">
        <w:t>0</w:t>
      </w:r>
      <w:r w:rsidR="00EE4A9C" w:rsidRPr="001352DE">
        <w:t>6</w:t>
      </w:r>
      <w:r w:rsidR="00797560" w:rsidRPr="001352DE">
        <w:t>, 0.</w:t>
      </w:r>
      <w:r w:rsidR="00EE4A9C" w:rsidRPr="001352DE">
        <w:t>11</w:t>
      </w:r>
      <w:r w:rsidR="00797560" w:rsidRPr="001352DE">
        <w:t>], 95% PI [0.</w:t>
      </w:r>
      <w:r w:rsidR="00CA5BC7" w:rsidRPr="001352DE">
        <w:t>0</w:t>
      </w:r>
      <w:r w:rsidR="00EE4A9C" w:rsidRPr="001352DE">
        <w:t>2</w:t>
      </w:r>
      <w:r w:rsidR="00797560" w:rsidRPr="001352DE">
        <w:t>, 0.</w:t>
      </w:r>
      <w:r w:rsidR="00EE4A9C" w:rsidRPr="001352DE">
        <w:t>3</w:t>
      </w:r>
      <w:r w:rsidR="00EC792D" w:rsidRPr="001352DE">
        <w:t>5</w:t>
      </w:r>
      <w:r w:rsidR="00797560" w:rsidRPr="001352DE">
        <w:t>]</w:t>
      </w:r>
      <w:r w:rsidR="001565A6" w:rsidRPr="001352DE">
        <w:t xml:space="preserve"> (see Figure </w:t>
      </w:r>
      <w:r w:rsidR="00F34FA9" w:rsidRPr="001352DE">
        <w:t>5</w:t>
      </w:r>
      <w:r w:rsidR="001565A6" w:rsidRPr="001352DE">
        <w:t xml:space="preserve">, middle panel, </w:t>
      </w:r>
      <w:r w:rsidR="001565A6" w:rsidRPr="001352DE">
        <w:rPr>
          <w:i/>
          <w:iCs/>
        </w:rPr>
        <w:t>D</w:t>
      </w:r>
      <w:r w:rsidR="001565A6" w:rsidRPr="001352DE">
        <w:t xml:space="preserve"> scores)</w:t>
      </w:r>
      <w:r w:rsidR="00797560" w:rsidRPr="001352DE">
        <w:t xml:space="preserve">. To </w:t>
      </w:r>
      <w:r w:rsidR="003D1003" w:rsidRPr="001352DE">
        <w:t xml:space="preserve">again </w:t>
      </w:r>
      <w:r w:rsidR="00797560" w:rsidRPr="001352DE">
        <w:t xml:space="preserve">put the prediction interval in simple terms: across a wide variety of domains, some assessed via multiple different stimulus sets, and even between different trial types, only </w:t>
      </w:r>
      <w:r w:rsidR="006C597F" w:rsidRPr="001352DE">
        <w:t>2</w:t>
      </w:r>
      <w:r w:rsidR="003C3A90" w:rsidRPr="001352DE">
        <w:t>–</w:t>
      </w:r>
      <w:r w:rsidR="006C597F" w:rsidRPr="001352DE">
        <w:t>3</w:t>
      </w:r>
      <w:r w:rsidR="00B76B9F" w:rsidRPr="001352DE">
        <w:t>5</w:t>
      </w:r>
      <w:r w:rsidR="00797560" w:rsidRPr="001352DE">
        <w:t xml:space="preserve">% of </w:t>
      </w:r>
      <w:r w:rsidR="004654BD" w:rsidRPr="001352DE">
        <w:t xml:space="preserve">individuals’ </w:t>
      </w:r>
      <w:r w:rsidR="00797560" w:rsidRPr="001352DE">
        <w:rPr>
          <w:i/>
          <w:iCs/>
        </w:rPr>
        <w:t>D</w:t>
      </w:r>
      <w:r w:rsidR="00797560" w:rsidRPr="001352DE">
        <w:t xml:space="preserve"> scores were found to be </w:t>
      </w:r>
      <w:r w:rsidR="004654BD" w:rsidRPr="001352DE">
        <w:t xml:space="preserve">discriminable </w:t>
      </w:r>
      <w:r w:rsidR="00797560" w:rsidRPr="001352DE">
        <w:t xml:space="preserve">from the </w:t>
      </w:r>
      <w:r w:rsidR="004654BD" w:rsidRPr="001352DE">
        <w:t xml:space="preserve">other individuals’ </w:t>
      </w:r>
      <w:r w:rsidR="004654BD" w:rsidRPr="001352DE">
        <w:rPr>
          <w:i/>
          <w:iCs/>
        </w:rPr>
        <w:t>D</w:t>
      </w:r>
      <w:r w:rsidR="004654BD" w:rsidRPr="001352DE">
        <w:t xml:space="preserve"> scores within the same domain and trial type</w:t>
      </w:r>
      <w:r w:rsidR="0067405F" w:rsidRPr="001352DE">
        <w:t xml:space="preserve">, typically </w:t>
      </w:r>
      <w:r w:rsidR="006C597F" w:rsidRPr="001352DE">
        <w:t>8</w:t>
      </w:r>
      <w:r w:rsidR="0067405F" w:rsidRPr="001352DE">
        <w:t>%</w:t>
      </w:r>
      <w:r w:rsidR="00797560" w:rsidRPr="001352DE">
        <w:t xml:space="preserve">. </w:t>
      </w:r>
      <w:r w:rsidR="001140B9" w:rsidRPr="001352DE">
        <w:t xml:space="preserve">As there was little detectable variation between individuals’ </w:t>
      </w:r>
      <w:r w:rsidR="001140B9" w:rsidRPr="001352DE">
        <w:rPr>
          <w:i/>
          <w:iCs/>
        </w:rPr>
        <w:t>D</w:t>
      </w:r>
      <w:r w:rsidR="001140B9" w:rsidRPr="001352DE">
        <w:t xml:space="preserve"> scores, this is an additional line of evidence that suggests the IRAP does not have utility at the individual level.</w:t>
      </w:r>
    </w:p>
    <w:p w14:paraId="7F390531" w14:textId="52BEF82E" w:rsidR="003C3430" w:rsidRDefault="00915351" w:rsidP="003C3430">
      <w:r w:rsidRPr="001352DE">
        <w:rPr>
          <w:b/>
          <w:bCs/>
        </w:rPr>
        <w:t>Proportion of observed range covered by individual scores</w:t>
      </w:r>
      <w:r w:rsidR="004945EF" w:rsidRPr="001352DE">
        <w:rPr>
          <w:b/>
          <w:bCs/>
        </w:rPr>
        <w:t>.</w:t>
      </w:r>
      <w:r w:rsidR="004945EF" w:rsidRPr="001352DE">
        <w:t xml:space="preserve"> It </w:t>
      </w:r>
      <w:r w:rsidR="002A3868" w:rsidRPr="001352DE">
        <w:t xml:space="preserve">is also </w:t>
      </w:r>
      <w:r w:rsidR="00D61435" w:rsidRPr="001352DE">
        <w:t xml:space="preserve">useful and </w:t>
      </w:r>
      <w:r w:rsidR="002A3868" w:rsidRPr="001352DE">
        <w:t xml:space="preserve">important to understand </w:t>
      </w:r>
      <w:r w:rsidR="00D61435" w:rsidRPr="001352DE">
        <w:t xml:space="preserve">an individual </w:t>
      </w:r>
      <w:r w:rsidR="00D61435" w:rsidRPr="001352DE">
        <w:rPr>
          <w:i/>
          <w:iCs/>
        </w:rPr>
        <w:t>D</w:t>
      </w:r>
      <w:r w:rsidR="00D61435" w:rsidRPr="001352DE">
        <w:t xml:space="preserve"> score’s </w:t>
      </w:r>
      <w:r w:rsidR="002A3868" w:rsidRPr="001352DE">
        <w:t xml:space="preserve">confidence interval width in the context of the </w:t>
      </w:r>
      <w:r w:rsidR="00D61435" w:rsidRPr="001352DE">
        <w:t>maximum</w:t>
      </w:r>
      <w:r w:rsidR="002A3868" w:rsidRPr="001352DE">
        <w:t xml:space="preserve"> range</w:t>
      </w:r>
      <w:r w:rsidR="00D61435" w:rsidRPr="001352DE">
        <w:t xml:space="preserve"> of scores</w:t>
      </w:r>
      <w:r w:rsidR="002A3868" w:rsidRPr="001352DE">
        <w:t xml:space="preserve">. </w:t>
      </w:r>
      <w:r w:rsidR="00BA469D" w:rsidRPr="001352DE">
        <w:t xml:space="preserve">Loosely speaking, if </w:t>
      </w:r>
      <w:r w:rsidR="001E498A" w:rsidRPr="001352DE">
        <w:t xml:space="preserve">scores on a given </w:t>
      </w:r>
      <w:r w:rsidR="00BA469D" w:rsidRPr="001352DE">
        <w:t xml:space="preserve">depression scale </w:t>
      </w:r>
      <w:r w:rsidR="001E498A" w:rsidRPr="001352DE">
        <w:t xml:space="preserve">told </w:t>
      </w:r>
      <w:r w:rsidR="000D7B49" w:rsidRPr="001352DE">
        <w:t>us</w:t>
      </w:r>
      <w:r w:rsidR="001E498A" w:rsidRPr="001352DE">
        <w:t xml:space="preserve"> that a</w:t>
      </w:r>
      <w:r w:rsidR="003A217A" w:rsidRPr="001352DE">
        <w:t xml:space="preserve"> given </w:t>
      </w:r>
      <w:r w:rsidR="001E498A" w:rsidRPr="001352DE">
        <w:t xml:space="preserve">individual lay in the range of 2 to 8, it </w:t>
      </w:r>
      <w:r w:rsidR="00E31384" w:rsidRPr="001352DE">
        <w:t>would be</w:t>
      </w:r>
      <w:r w:rsidR="001E498A" w:rsidRPr="001352DE">
        <w:t xml:space="preserve"> important to know whether the maximum range of the scale is 1 to 100</w:t>
      </w:r>
      <w:r w:rsidR="003507E0" w:rsidRPr="001352DE">
        <w:t xml:space="preserve"> (</w:t>
      </w:r>
      <w:r w:rsidR="001E498A" w:rsidRPr="001352DE">
        <w:t xml:space="preserve">in which case the individual </w:t>
      </w:r>
      <w:r w:rsidR="003507E0" w:rsidRPr="001352DE">
        <w:t>could meaningfully be said to be</w:t>
      </w:r>
      <w:r w:rsidR="001E498A" w:rsidRPr="001352DE">
        <w:t xml:space="preserve"> on the low</w:t>
      </w:r>
      <w:r w:rsidR="003507E0" w:rsidRPr="001352DE">
        <w:t>er</w:t>
      </w:r>
      <w:r w:rsidR="001E498A" w:rsidRPr="001352DE">
        <w:t xml:space="preserve"> end</w:t>
      </w:r>
      <w:r w:rsidR="003507E0" w:rsidRPr="001352DE">
        <w:t xml:space="preserve"> of the scale’s continuum) </w:t>
      </w:r>
      <w:r w:rsidR="001E498A" w:rsidRPr="001352DE">
        <w:t>or 1 to 10</w:t>
      </w:r>
      <w:r w:rsidR="003507E0" w:rsidRPr="001352DE">
        <w:t xml:space="preserve"> (</w:t>
      </w:r>
      <w:r w:rsidR="001E498A" w:rsidRPr="001352DE">
        <w:t xml:space="preserve">in which </w:t>
      </w:r>
      <w:r w:rsidR="003507E0" w:rsidRPr="001352DE">
        <w:t xml:space="preserve">case </w:t>
      </w:r>
      <w:r w:rsidR="001E498A" w:rsidRPr="001352DE">
        <w:t xml:space="preserve">little </w:t>
      </w:r>
      <w:r w:rsidR="003507E0" w:rsidRPr="001352DE">
        <w:t>could</w:t>
      </w:r>
      <w:r w:rsidR="001E498A" w:rsidRPr="001352DE">
        <w:t xml:space="preserve"> be said about </w:t>
      </w:r>
      <w:r w:rsidR="00026DBB" w:rsidRPr="001352DE">
        <w:t xml:space="preserve">where </w:t>
      </w:r>
      <w:r w:rsidR="001E498A" w:rsidRPr="001352DE">
        <w:t xml:space="preserve">the individual </w:t>
      </w:r>
      <w:r w:rsidR="00026DBB" w:rsidRPr="001352DE">
        <w:t>lies on the continuum</w:t>
      </w:r>
      <w:r w:rsidR="003507E0" w:rsidRPr="001352DE">
        <w:t xml:space="preserve">). If most participants lie within a large portion of all observed scores, and there is assume that there should be genuine variation between individuals, then </w:t>
      </w:r>
      <w:r w:rsidR="001E498A" w:rsidRPr="001352DE">
        <w:t xml:space="preserve">the scale may have little utility. </w:t>
      </w:r>
      <w:r w:rsidR="00955727" w:rsidRPr="001352DE">
        <w:t xml:space="preserve">If the IRAP has utility at the individual level, </w:t>
      </w:r>
      <w:r w:rsidR="009802CB" w:rsidRPr="001352DE">
        <w:t xml:space="preserve">a given </w:t>
      </w:r>
      <w:r w:rsidR="00955727" w:rsidRPr="001352DE">
        <w:t>participant</w:t>
      </w:r>
      <w:r w:rsidR="009802CB" w:rsidRPr="001352DE">
        <w:t>’s estimated score</w:t>
      </w:r>
      <w:r w:rsidR="00955727" w:rsidRPr="001352DE">
        <w:t xml:space="preserve"> on the IRAP should be </w:t>
      </w:r>
      <w:r w:rsidR="009802CB" w:rsidRPr="001352DE">
        <w:t xml:space="preserve">cover a relatively small proportion of the </w:t>
      </w:r>
      <w:r w:rsidR="009802CB" w:rsidRPr="001352DE">
        <w:t xml:space="preserve">total observed range of all participants’ intervals </w:t>
      </w:r>
      <w:r w:rsidR="00955727" w:rsidRPr="001352DE">
        <w:t xml:space="preserve">(i.e., </w:t>
      </w:r>
      <w:r w:rsidR="00974FF0" w:rsidRPr="001352DE">
        <w:t>individuals</w:t>
      </w:r>
      <w:r w:rsidR="00210FA4" w:rsidRPr="001352DE">
        <w:t>’ scores should exclude them from large proportions of the observed continuum</w:t>
      </w:r>
      <w:r w:rsidR="00955727" w:rsidRPr="001352DE">
        <w:t>).</w:t>
      </w:r>
    </w:p>
    <w:p w14:paraId="4FCB649C" w14:textId="77777777" w:rsidR="003C3430" w:rsidRPr="001352DE" w:rsidRDefault="003C3430" w:rsidP="003C3430"/>
    <w:p w14:paraId="48DFA3F1" w14:textId="5CB00F36" w:rsidR="003C3430" w:rsidRDefault="003C3430" w:rsidP="003C3430">
      <w:pPr>
        <w:ind w:firstLine="0"/>
      </w:pPr>
      <w:r w:rsidRPr="001352DE">
        <w:rPr>
          <w:noProof/>
        </w:rPr>
        <w:drawing>
          <wp:inline distT="0" distB="0" distL="0" distR="0" wp14:anchorId="2EF97576" wp14:editId="331BF627">
            <wp:extent cx="2816860" cy="28168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2828223" cy="2828223"/>
                    </a:xfrm>
                    <a:prstGeom prst="rect">
                      <a:avLst/>
                    </a:prstGeom>
                  </pic:spPr>
                </pic:pic>
              </a:graphicData>
            </a:graphic>
          </wp:inline>
        </w:drawing>
      </w:r>
    </w:p>
    <w:p w14:paraId="46A12446" w14:textId="413183C2" w:rsidR="003C3430" w:rsidRDefault="003C3430" w:rsidP="003C3430">
      <w:pPr>
        <w:pStyle w:val="TableFigure"/>
        <w:rPr>
          <w:lang w:val="en-US"/>
        </w:rPr>
      </w:pPr>
      <w:r w:rsidRPr="001352DE">
        <w:rPr>
          <w:b/>
          <w:bCs/>
          <w:lang w:val="en-US"/>
        </w:rPr>
        <w:t>Figure 5.</w:t>
      </w:r>
      <w:r w:rsidRPr="001352DE">
        <w:rPr>
          <w:lang w:val="en-US"/>
        </w:rPr>
        <w:t xml:space="preserve"> Results of meta-analyses 1 to 3 assessing the individual level utility of IRAP </w:t>
      </w:r>
      <w:r w:rsidRPr="001352DE">
        <w:rPr>
          <w:i/>
          <w:iCs/>
          <w:lang w:val="en-US"/>
        </w:rPr>
        <w:t>D</w:t>
      </w:r>
      <w:r w:rsidRPr="001352DE">
        <w:rPr>
          <w:lang w:val="en-US"/>
        </w:rPr>
        <w:t xml:space="preserve"> scores and comparing them with IRAP PI scores.</w:t>
      </w:r>
    </w:p>
    <w:p w14:paraId="23989347" w14:textId="77777777" w:rsidR="003C3430" w:rsidRPr="003C3430" w:rsidRDefault="003C3430" w:rsidP="003C3430">
      <w:pPr>
        <w:pStyle w:val="TableFigure"/>
        <w:rPr>
          <w:lang w:val="en-US"/>
        </w:rPr>
      </w:pPr>
    </w:p>
    <w:p w14:paraId="2CC06B14" w14:textId="77777777" w:rsidR="003C3430" w:rsidRPr="001352DE" w:rsidRDefault="003C3430" w:rsidP="003C3430">
      <w:pPr>
        <w:ind w:firstLine="0"/>
      </w:pPr>
    </w:p>
    <w:p w14:paraId="69BB9AF6" w14:textId="72D8BD34" w:rsidR="00E66117" w:rsidRPr="001352DE" w:rsidRDefault="002A3868" w:rsidP="00E66117">
      <w:r w:rsidRPr="001352DE">
        <w:t xml:space="preserve">Although </w:t>
      </w:r>
      <w:r w:rsidRPr="001352DE">
        <w:rPr>
          <w:i/>
        </w:rPr>
        <w:t>D</w:t>
      </w:r>
      <w:r w:rsidRPr="001352DE">
        <w:t xml:space="preserve"> scores have a maximum </w:t>
      </w:r>
      <w:r w:rsidR="00B83BA5" w:rsidRPr="001352DE">
        <w:t>theoretical</w:t>
      </w:r>
      <w:r w:rsidRPr="001352DE">
        <w:t xml:space="preserve"> range of -2 to 2, such extreme values are not </w:t>
      </w:r>
      <w:r w:rsidR="001D3E7A" w:rsidRPr="001352DE">
        <w:t xml:space="preserve">typically </w:t>
      </w:r>
      <w:r w:rsidR="00730633" w:rsidRPr="001352DE">
        <w:t>observable</w:t>
      </w:r>
      <w:r w:rsidRPr="001352DE">
        <w:t xml:space="preserve">. </w:t>
      </w:r>
      <w:r w:rsidR="003F7418" w:rsidRPr="001352DE">
        <w:t xml:space="preserve">The observed range of </w:t>
      </w:r>
      <w:r w:rsidRPr="001352DE">
        <w:rPr>
          <w:i/>
        </w:rPr>
        <w:t>D</w:t>
      </w:r>
      <w:r w:rsidRPr="001352DE">
        <w:t xml:space="preserve"> score</w:t>
      </w:r>
      <w:r w:rsidR="00866CDA" w:rsidRPr="001352DE">
        <w:t>’s 95% Confidence Intervals</w:t>
      </w:r>
      <w:r w:rsidRPr="001352DE">
        <w:t xml:space="preserve"> </w:t>
      </w:r>
      <w:r w:rsidR="00C13572" w:rsidRPr="001352DE">
        <w:t xml:space="preserve">(i.e., from the lowest lower CI to the highest upper CI) </w:t>
      </w:r>
      <w:r w:rsidR="003F7418" w:rsidRPr="001352DE">
        <w:t>across all participants</w:t>
      </w:r>
      <w:r w:rsidR="00C13572" w:rsidRPr="001352DE">
        <w:t>, domains</w:t>
      </w:r>
      <w:r w:rsidR="008F00E5" w:rsidRPr="001352DE">
        <w:t>,</w:t>
      </w:r>
      <w:r w:rsidR="00C13572" w:rsidRPr="001352DE">
        <w:t xml:space="preserve"> and trial types</w:t>
      </w:r>
      <w:r w:rsidR="003F7418" w:rsidRPr="001352DE">
        <w:t xml:space="preserve"> </w:t>
      </w:r>
      <w:r w:rsidRPr="001352DE">
        <w:rPr>
          <w:color w:val="000000" w:themeColor="text1"/>
        </w:rPr>
        <w:t xml:space="preserve">was </w:t>
      </w:r>
      <w:r w:rsidRPr="001352DE">
        <w:rPr>
          <w:i/>
          <w:color w:val="000000" w:themeColor="text1"/>
        </w:rPr>
        <w:t>D</w:t>
      </w:r>
      <w:r w:rsidRPr="001352DE">
        <w:rPr>
          <w:color w:val="000000" w:themeColor="text1"/>
        </w:rPr>
        <w:t xml:space="preserve"> = </w:t>
      </w:r>
      <w:r w:rsidR="003304DA" w:rsidRPr="001352DE">
        <w:rPr>
          <w:color w:val="000000" w:themeColor="text1"/>
        </w:rPr>
        <w:t>-1.51 to 1.71</w:t>
      </w:r>
      <w:r w:rsidRPr="001352DE">
        <w:rPr>
          <w:color w:val="000000" w:themeColor="text1"/>
        </w:rPr>
        <w:t>.</w:t>
      </w:r>
      <w:r w:rsidR="006764F6" w:rsidRPr="001352DE">
        <w:rPr>
          <w:color w:val="000000" w:themeColor="text1"/>
        </w:rPr>
        <w:t xml:space="preserve"> </w:t>
      </w:r>
      <w:r w:rsidR="009179A6" w:rsidRPr="001352DE">
        <w:t>In order to estimate the proportion of the observed range covered by a given participant’s interval, the width of the interval was divided by the observed range of intervals within each trial type and domain</w:t>
      </w:r>
      <w:r w:rsidR="007C2D3E" w:rsidRPr="001352DE">
        <w:t>, and its mean and variance were then calculated</w:t>
      </w:r>
      <w:r w:rsidR="00384967" w:rsidRPr="001352DE">
        <w:t xml:space="preserve"> (see Figure 4)</w:t>
      </w:r>
      <w:r w:rsidR="007C2D3E" w:rsidRPr="001352DE">
        <w:t>.</w:t>
      </w:r>
      <w:r w:rsidR="009179A6" w:rsidRPr="001352DE">
        <w:t xml:space="preserve"> These proportions were </w:t>
      </w:r>
      <w:r w:rsidR="009C577E" w:rsidRPr="001352DE">
        <w:t xml:space="preserve">then subjected to a similar analysis as the previous two, with identical transformations, and both fixed and random effect specifications. </w:t>
      </w:r>
      <w:r w:rsidR="009179A6" w:rsidRPr="001352DE">
        <w:t>T</w:t>
      </w:r>
      <w:r w:rsidR="009C577E" w:rsidRPr="001352DE">
        <w:t xml:space="preserve">he dependent variable was changed to the proportion of </w:t>
      </w:r>
      <w:r w:rsidR="00946804" w:rsidRPr="001352DE">
        <w:t xml:space="preserve">the observed range covered by individual 95% Confidence </w:t>
      </w:r>
      <w:r w:rsidR="00055D50" w:rsidRPr="001352DE">
        <w:t>Intervals</w:t>
      </w:r>
      <w:r w:rsidR="009179A6" w:rsidRPr="001352DE">
        <w:t xml:space="preserve"> (within each trial type and domain)</w:t>
      </w:r>
      <w:r w:rsidR="00055D50" w:rsidRPr="001352DE">
        <w:t>.</w:t>
      </w:r>
      <w:r w:rsidR="009C577E" w:rsidRPr="001352DE">
        <w:t xml:space="preserve"> Results </w:t>
      </w:r>
      <w:r w:rsidR="0039603C" w:rsidRPr="001352DE">
        <w:t xml:space="preserve">of model 3 </w:t>
      </w:r>
      <w:r w:rsidR="009C577E" w:rsidRPr="001352DE">
        <w:t xml:space="preserve">demonstrated that, across domains and trial types, the meta-analytic proportion of </w:t>
      </w:r>
      <w:r w:rsidR="00C701AF" w:rsidRPr="001352DE">
        <w:t>the observed range covered by individual intervals</w:t>
      </w:r>
      <w:r w:rsidR="004B3474" w:rsidRPr="001352DE">
        <w:t xml:space="preserve"> </w:t>
      </w:r>
      <w:r w:rsidR="009C577E" w:rsidRPr="001352DE">
        <w:t xml:space="preserve">was </w:t>
      </w:r>
      <m:oMath>
        <m:r>
          <w:rPr>
            <w:rFonts w:ascii="Cambria Math" w:hAnsi="Cambria Math"/>
          </w:rPr>
          <m:t>θ</m:t>
        </m:r>
      </m:oMath>
      <w:r w:rsidR="009C577E" w:rsidRPr="001352DE">
        <w:t xml:space="preserve"> =</w:t>
      </w:r>
      <w:r w:rsidR="009C577E" w:rsidRPr="001352DE">
        <w:rPr>
          <w:i/>
          <w:iCs/>
        </w:rPr>
        <w:t xml:space="preserve"> </w:t>
      </w:r>
      <w:r w:rsidR="009C577E" w:rsidRPr="001352DE">
        <w:t>0.</w:t>
      </w:r>
      <w:r w:rsidR="001F55A6" w:rsidRPr="001352DE">
        <w:t>51</w:t>
      </w:r>
      <w:r w:rsidR="009C577E" w:rsidRPr="001352DE">
        <w:t>, 95% CI [0.</w:t>
      </w:r>
      <w:r w:rsidR="001F55A6" w:rsidRPr="001352DE">
        <w:t>50</w:t>
      </w:r>
      <w:r w:rsidR="009C577E" w:rsidRPr="001352DE">
        <w:t>, 0.</w:t>
      </w:r>
      <w:r w:rsidR="001F55A6" w:rsidRPr="001352DE">
        <w:t>53</w:t>
      </w:r>
      <w:r w:rsidR="009C577E" w:rsidRPr="001352DE">
        <w:t>], 95% PI [0.</w:t>
      </w:r>
      <w:r w:rsidR="001F55A6" w:rsidRPr="001352DE">
        <w:t>42</w:t>
      </w:r>
      <w:r w:rsidR="009C577E" w:rsidRPr="001352DE">
        <w:t>, 0.</w:t>
      </w:r>
      <w:r w:rsidR="001F55A6" w:rsidRPr="001352DE">
        <w:t>61</w:t>
      </w:r>
      <w:r w:rsidR="009C577E" w:rsidRPr="001352DE">
        <w:t>]</w:t>
      </w:r>
      <w:r w:rsidR="00E268FB" w:rsidRPr="001352DE">
        <w:t xml:space="preserve"> (see Figure </w:t>
      </w:r>
      <w:r w:rsidR="00F34FA9" w:rsidRPr="001352DE">
        <w:t>5</w:t>
      </w:r>
      <w:r w:rsidR="00E268FB" w:rsidRPr="001352DE">
        <w:t xml:space="preserve">, lower panel, </w:t>
      </w:r>
      <w:r w:rsidR="00E268FB" w:rsidRPr="001352DE">
        <w:rPr>
          <w:i/>
          <w:iCs/>
        </w:rPr>
        <w:t>D</w:t>
      </w:r>
      <w:r w:rsidR="00E268FB" w:rsidRPr="001352DE">
        <w:t xml:space="preserve"> scores)</w:t>
      </w:r>
      <w:r w:rsidR="009C577E" w:rsidRPr="001352DE">
        <w:t xml:space="preserve">. To again put the prediction interval in simple terms: across a wide variety of domains, some assessed via multiple different stimulus sets, and even between different trial types, </w:t>
      </w:r>
      <w:r w:rsidR="00496E0F" w:rsidRPr="001352DE">
        <w:t xml:space="preserve">individual </w:t>
      </w:r>
      <w:r w:rsidR="0004369E" w:rsidRPr="001352DE">
        <w:t xml:space="preserve">confidence </w:t>
      </w:r>
      <w:r w:rsidR="00496E0F" w:rsidRPr="001352DE">
        <w:t xml:space="preserve">intervals were found to cover </w:t>
      </w:r>
      <w:r w:rsidR="00CA4B6D" w:rsidRPr="001352DE">
        <w:t>42</w:t>
      </w:r>
      <w:r w:rsidR="009C577E" w:rsidRPr="001352DE">
        <w:t>–</w:t>
      </w:r>
      <w:r w:rsidR="00CA4B6D" w:rsidRPr="001352DE">
        <w:t>61</w:t>
      </w:r>
      <w:r w:rsidR="009C577E" w:rsidRPr="001352DE">
        <w:t xml:space="preserve">% of </w:t>
      </w:r>
      <w:r w:rsidR="00496E0F" w:rsidRPr="001352DE">
        <w:t xml:space="preserve">the observed range of </w:t>
      </w:r>
      <w:r w:rsidR="00496E0F" w:rsidRPr="001352DE">
        <w:rPr>
          <w:i/>
          <w:iCs/>
        </w:rPr>
        <w:t>D</w:t>
      </w:r>
      <w:r w:rsidR="00496E0F" w:rsidRPr="001352DE">
        <w:t xml:space="preserve"> score intervals within the same domain and trial type</w:t>
      </w:r>
      <w:r w:rsidR="00A962E4" w:rsidRPr="001352DE">
        <w:t>, typically 51%</w:t>
      </w:r>
      <w:r w:rsidR="00496E0F" w:rsidRPr="001352DE">
        <w:t xml:space="preserve">. </w:t>
      </w:r>
      <w:r w:rsidR="00480EFF" w:rsidRPr="001352DE">
        <w:t xml:space="preserve">As </w:t>
      </w:r>
      <w:r w:rsidR="00E56F15" w:rsidRPr="001352DE">
        <w:t xml:space="preserve">individuals’ </w:t>
      </w:r>
      <w:r w:rsidR="007E7804" w:rsidRPr="001352DE">
        <w:lastRenderedPageBreak/>
        <w:t xml:space="preserve">confidence </w:t>
      </w:r>
      <w:r w:rsidR="00E56F15" w:rsidRPr="001352DE">
        <w:t xml:space="preserve">intervals covered a large proportion of the </w:t>
      </w:r>
      <w:r w:rsidR="00480EFF" w:rsidRPr="001352DE">
        <w:t>total observed range</w:t>
      </w:r>
      <w:r w:rsidR="00A42FD1" w:rsidRPr="001352DE">
        <w:t xml:space="preserve"> of intervals</w:t>
      </w:r>
      <w:r w:rsidR="00E56F15" w:rsidRPr="001352DE">
        <w:t xml:space="preserve">, </w:t>
      </w:r>
      <w:r w:rsidR="004755B2" w:rsidRPr="001352DE">
        <w:t xml:space="preserve">this line of evidence </w:t>
      </w:r>
      <w:r w:rsidR="001C56F1" w:rsidRPr="001352DE">
        <w:t xml:space="preserve">also </w:t>
      </w:r>
      <w:r w:rsidR="004755B2" w:rsidRPr="001352DE">
        <w:t xml:space="preserve">suggests the IRAP does not have utility at the individual </w:t>
      </w:r>
      <w:r w:rsidR="00472CA0" w:rsidRPr="001352DE">
        <w:t>level.</w:t>
      </w:r>
    </w:p>
    <w:p w14:paraId="7CB99AAA" w14:textId="402BCBC2" w:rsidR="0064546F" w:rsidRPr="001352DE" w:rsidRDefault="00472CA0" w:rsidP="00D21ABA">
      <w:pPr>
        <w:pStyle w:val="Heading2"/>
      </w:pPr>
      <w:r w:rsidRPr="001352DE">
        <w:t>Co</w:t>
      </w:r>
      <w:r w:rsidR="0064546F" w:rsidRPr="001352DE">
        <w:t xml:space="preserve">mparing </w:t>
      </w:r>
      <w:r w:rsidR="00E31FAA" w:rsidRPr="001352DE">
        <w:t xml:space="preserve">individual level utility of </w:t>
      </w:r>
      <w:r w:rsidR="0064546F" w:rsidRPr="001352DE">
        <w:t xml:space="preserve">IRAP </w:t>
      </w:r>
      <w:r w:rsidR="0064546F" w:rsidRPr="001352DE">
        <w:rPr>
          <w:i/>
          <w:iCs/>
        </w:rPr>
        <w:t>D</w:t>
      </w:r>
      <w:r w:rsidR="0064546F" w:rsidRPr="001352DE">
        <w:t xml:space="preserve"> scores </w:t>
      </w:r>
      <w:r w:rsidR="00050A69" w:rsidRPr="001352DE">
        <w:t>with the</w:t>
      </w:r>
      <w:r w:rsidR="0064546F" w:rsidRPr="001352DE">
        <w:t xml:space="preserve"> IRAP PI score</w:t>
      </w:r>
    </w:p>
    <w:p w14:paraId="3C46E9E8" w14:textId="6B424999" w:rsidR="00262081" w:rsidRPr="001352DE" w:rsidRDefault="00B15BDB" w:rsidP="00D21ABA">
      <w:r w:rsidRPr="001352DE">
        <w:t xml:space="preserve">Each of the three previous meta-analytic models also included the data scored using the PI as well as the </w:t>
      </w:r>
      <w:r w:rsidRPr="001352DE">
        <w:rPr>
          <w:i/>
          <w:iCs/>
        </w:rPr>
        <w:t>D</w:t>
      </w:r>
      <w:r w:rsidRPr="001352DE">
        <w:t xml:space="preserve"> score, and assessed differences </w:t>
      </w:r>
      <w:r w:rsidR="001C7258" w:rsidRPr="001352DE">
        <w:t xml:space="preserve">in proportions </w:t>
      </w:r>
      <w:r w:rsidRPr="001352DE">
        <w:t xml:space="preserve">between the two. </w:t>
      </w:r>
      <w:r w:rsidR="00262081" w:rsidRPr="001352DE">
        <w:t xml:space="preserve">Results are reported below for each. </w:t>
      </w:r>
      <w:r w:rsidR="00BA439C" w:rsidRPr="001352DE">
        <w:t>N</w:t>
      </w:r>
      <w:r w:rsidR="00262081" w:rsidRPr="001352DE">
        <w:t xml:space="preserve">o direct comparison between the MAP of the width of the confidence intervals of the </w:t>
      </w:r>
      <w:r w:rsidR="00262081" w:rsidRPr="001352DE">
        <w:rPr>
          <w:i/>
          <w:iCs/>
        </w:rPr>
        <w:t>D</w:t>
      </w:r>
      <w:r w:rsidR="00262081" w:rsidRPr="001352DE">
        <w:t xml:space="preserve"> versus PI </w:t>
      </w:r>
      <w:r w:rsidR="00CA0B6A" w:rsidRPr="001352DE">
        <w:t xml:space="preserve">was possible </w:t>
      </w:r>
      <w:r w:rsidR="00262081" w:rsidRPr="001352DE">
        <w:t xml:space="preserve">because they have different maximum possible ranges (i.e., are on different scales). </w:t>
      </w:r>
    </w:p>
    <w:p w14:paraId="4BE23224" w14:textId="0DBE95B0" w:rsidR="000B797D" w:rsidRPr="001352DE" w:rsidRDefault="000B797D" w:rsidP="004945EF">
      <w:r w:rsidRPr="001352DE">
        <w:rPr>
          <w:b/>
          <w:bCs/>
        </w:rPr>
        <w:t>Proportion of non-zero scores</w:t>
      </w:r>
      <w:r w:rsidR="004945EF" w:rsidRPr="001352DE">
        <w:rPr>
          <w:b/>
          <w:bCs/>
        </w:rPr>
        <w:t>.</w:t>
      </w:r>
      <w:r w:rsidR="004945EF" w:rsidRPr="001352DE">
        <w:t xml:space="preserve"> </w:t>
      </w:r>
      <w:r w:rsidR="001542F9" w:rsidRPr="001352DE">
        <w:t xml:space="preserve">model </w:t>
      </w:r>
      <w:r w:rsidR="00697233" w:rsidRPr="001352DE">
        <w:t>1</w:t>
      </w:r>
      <w:r w:rsidR="001542F9" w:rsidRPr="001352DE">
        <w:t>, t</w:t>
      </w:r>
      <w:r w:rsidRPr="001352DE">
        <w:t>he meta-analytic proportion of</w:t>
      </w:r>
      <w:r w:rsidR="006C7F5F" w:rsidRPr="001352DE">
        <w:t xml:space="preserve"> PI</w:t>
      </w:r>
      <w:r w:rsidRPr="001352DE">
        <w:t xml:space="preserve"> scores that were found to differ from the zero point was </w:t>
      </w:r>
      <m:oMath>
        <m:r>
          <w:rPr>
            <w:rFonts w:ascii="Cambria Math" w:hAnsi="Cambria Math"/>
          </w:rPr>
          <m:t>θ</m:t>
        </m:r>
      </m:oMath>
      <w:r w:rsidRPr="001352DE">
        <w:rPr>
          <w:i/>
          <w:iCs/>
        </w:rPr>
        <w:t xml:space="preserve"> </w:t>
      </w:r>
      <w:r w:rsidRPr="001352DE">
        <w:t>=</w:t>
      </w:r>
      <w:r w:rsidRPr="001352DE">
        <w:rPr>
          <w:i/>
          <w:iCs/>
        </w:rPr>
        <w:t xml:space="preserve"> </w:t>
      </w:r>
      <w:r w:rsidRPr="001352DE">
        <w:t>0.</w:t>
      </w:r>
      <w:r w:rsidR="00C77EC7" w:rsidRPr="001352DE">
        <w:t>08</w:t>
      </w:r>
      <w:r w:rsidRPr="001352DE">
        <w:t>, 95% CI [0.</w:t>
      </w:r>
      <w:r w:rsidR="00C77EC7" w:rsidRPr="001352DE">
        <w:t>05</w:t>
      </w:r>
      <w:r w:rsidRPr="001352DE">
        <w:t>, 0.1</w:t>
      </w:r>
      <w:r w:rsidR="00C77EC7" w:rsidRPr="001352DE">
        <w:t>2</w:t>
      </w:r>
      <w:r w:rsidRPr="001352DE">
        <w:t>], 95% PI [0.</w:t>
      </w:r>
      <w:r w:rsidR="00C77EC7" w:rsidRPr="001352DE">
        <w:t>01</w:t>
      </w:r>
      <w:r w:rsidRPr="001352DE">
        <w:t>, 0.</w:t>
      </w:r>
      <w:r w:rsidR="00C77EC7" w:rsidRPr="001352DE">
        <w:t>46</w:t>
      </w:r>
      <w:r w:rsidRPr="001352DE">
        <w:t>]</w:t>
      </w:r>
      <w:r w:rsidR="0082055C" w:rsidRPr="001352DE">
        <w:t xml:space="preserve"> (see Figure </w:t>
      </w:r>
      <w:r w:rsidR="00DD019C" w:rsidRPr="001352DE">
        <w:t>5</w:t>
      </w:r>
      <w:r w:rsidR="0082055C" w:rsidRPr="001352DE">
        <w:t>, upper panel, PI scores)</w:t>
      </w:r>
      <w:r w:rsidRPr="001352DE">
        <w:t xml:space="preserve">. </w:t>
      </w:r>
      <w:r w:rsidR="0044065E" w:rsidRPr="001352DE">
        <w:t xml:space="preserve">Scoring the IRAP with the </w:t>
      </w:r>
      <w:r w:rsidR="002A6726" w:rsidRPr="001352DE">
        <w:t>PI score</w:t>
      </w:r>
      <w:r w:rsidR="0044065E" w:rsidRPr="001352DE">
        <w:t xml:space="preserve"> instead of the </w:t>
      </w:r>
      <w:r w:rsidR="0044065E" w:rsidRPr="001352DE">
        <w:rPr>
          <w:i/>
          <w:iCs/>
        </w:rPr>
        <w:t>D</w:t>
      </w:r>
      <w:r w:rsidR="0044065E" w:rsidRPr="001352DE">
        <w:t xml:space="preserve"> score </w:t>
      </w:r>
      <w:r w:rsidR="00A11E0F" w:rsidRPr="001352DE">
        <w:t>did</w:t>
      </w:r>
      <w:r w:rsidR="0044065E" w:rsidRPr="001352DE">
        <w:t xml:space="preserve"> not improve this proportion</w:t>
      </w:r>
      <w:r w:rsidR="002A6726" w:rsidRPr="001352DE">
        <w:t xml:space="preserve">, </w:t>
      </w:r>
      <m:oMath>
        <m:r>
          <m:rPr>
            <m:sty m:val="p"/>
          </m:rPr>
          <w:rPr>
            <w:rFonts w:ascii="Cambria Math" w:hAnsi="Cambria Math"/>
          </w:rPr>
          <m:t>Δ</m:t>
        </m:r>
        <m:r>
          <w:rPr>
            <w:rFonts w:ascii="Cambria Math" w:hAnsi="Cambria Math"/>
          </w:rPr>
          <m:t>θ</m:t>
        </m:r>
      </m:oMath>
      <w:r w:rsidR="0044065E" w:rsidRPr="001352DE">
        <w:rPr>
          <w:i/>
          <w:iCs/>
        </w:rPr>
        <w:t xml:space="preserve"> </w:t>
      </w:r>
      <w:r w:rsidR="0044065E" w:rsidRPr="001352DE">
        <w:t>= 0.0</w:t>
      </w:r>
      <w:r w:rsidR="00C82FCA" w:rsidRPr="001352DE">
        <w:t>0</w:t>
      </w:r>
      <w:r w:rsidR="0044065E" w:rsidRPr="001352DE">
        <w:t xml:space="preserve">, </w:t>
      </w:r>
      <w:r w:rsidR="002A6726" w:rsidRPr="001352DE">
        <w:rPr>
          <w:i/>
          <w:iCs/>
        </w:rPr>
        <w:t>p</w:t>
      </w:r>
      <w:r w:rsidR="002A6726" w:rsidRPr="001352DE">
        <w:t xml:space="preserve"> = .</w:t>
      </w:r>
      <w:r w:rsidR="009F29A5" w:rsidRPr="001352DE">
        <w:t>56</w:t>
      </w:r>
      <w:r w:rsidR="002A6726" w:rsidRPr="001352DE">
        <w:t>.</w:t>
      </w:r>
      <w:r w:rsidR="00C84EC3" w:rsidRPr="001352DE">
        <w:t xml:space="preserve"> </w:t>
      </w:r>
    </w:p>
    <w:p w14:paraId="40C63D73" w14:textId="3648D206" w:rsidR="000B797D" w:rsidRPr="001352DE" w:rsidRDefault="0063536B" w:rsidP="004945EF">
      <w:pPr>
        <w:rPr>
          <w:b/>
          <w:bCs/>
        </w:rPr>
      </w:pPr>
      <w:r w:rsidRPr="001352DE">
        <w:rPr>
          <w:b/>
          <w:bCs/>
        </w:rPr>
        <w:t xml:space="preserve">Proportion </w:t>
      </w:r>
      <w:r w:rsidR="000B797D" w:rsidRPr="001352DE">
        <w:rPr>
          <w:b/>
          <w:bCs/>
        </w:rPr>
        <w:t>of</w:t>
      </w:r>
      <w:r w:rsidR="00CB76D4" w:rsidRPr="001352DE">
        <w:rPr>
          <w:b/>
          <w:bCs/>
        </w:rPr>
        <w:t xml:space="preserve"> </w:t>
      </w:r>
      <w:r w:rsidR="000B797D" w:rsidRPr="001352DE">
        <w:rPr>
          <w:b/>
          <w:bCs/>
        </w:rPr>
        <w:t>scores that differ from one another</w:t>
      </w:r>
      <w:r w:rsidR="004945EF" w:rsidRPr="001352DE">
        <w:rPr>
          <w:b/>
          <w:bCs/>
        </w:rPr>
        <w:t xml:space="preserve">. </w:t>
      </w:r>
      <w:r w:rsidR="008F494B" w:rsidRPr="001352DE">
        <w:t xml:space="preserve">In model </w:t>
      </w:r>
      <w:r w:rsidR="00697233" w:rsidRPr="001352DE">
        <w:t>2</w:t>
      </w:r>
      <w:r w:rsidR="008F494B" w:rsidRPr="001352DE">
        <w:t>, t</w:t>
      </w:r>
      <w:r w:rsidR="000B797D" w:rsidRPr="001352DE">
        <w:t>he meta-analytic proportion of</w:t>
      </w:r>
      <w:r w:rsidR="00A81C2A" w:rsidRPr="001352DE">
        <w:t xml:space="preserve"> PI</w:t>
      </w:r>
      <w:r w:rsidR="000B797D" w:rsidRPr="001352DE">
        <w:t xml:space="preserve"> scores that were found to be discriminable from one another was </w:t>
      </w:r>
      <m:oMath>
        <m:r>
          <w:rPr>
            <w:rFonts w:ascii="Cambria Math" w:hAnsi="Cambria Math"/>
          </w:rPr>
          <m:t>θ</m:t>
        </m:r>
      </m:oMath>
      <w:r w:rsidR="000B797D" w:rsidRPr="001352DE">
        <w:rPr>
          <w:i/>
          <w:iCs/>
        </w:rPr>
        <w:t xml:space="preserve"> </w:t>
      </w:r>
      <w:r w:rsidR="000B797D" w:rsidRPr="001352DE">
        <w:t>=</w:t>
      </w:r>
      <w:r w:rsidR="000B797D" w:rsidRPr="001352DE">
        <w:rPr>
          <w:i/>
          <w:iCs/>
        </w:rPr>
        <w:t xml:space="preserve"> </w:t>
      </w:r>
      <w:r w:rsidR="000B797D" w:rsidRPr="001352DE">
        <w:t>0.0</w:t>
      </w:r>
      <w:r w:rsidR="0031488F" w:rsidRPr="001352DE">
        <w:t>8</w:t>
      </w:r>
      <w:r w:rsidR="000B797D" w:rsidRPr="001352DE">
        <w:t>, 95% CI [0.0</w:t>
      </w:r>
      <w:r w:rsidR="0031488F" w:rsidRPr="001352DE">
        <w:t>6</w:t>
      </w:r>
      <w:r w:rsidR="000B797D" w:rsidRPr="001352DE">
        <w:t>, 0.</w:t>
      </w:r>
      <w:r w:rsidR="0031488F" w:rsidRPr="001352DE">
        <w:t>10</w:t>
      </w:r>
      <w:r w:rsidR="000B797D" w:rsidRPr="001352DE">
        <w:t>], 95% PI [0.01, 0.</w:t>
      </w:r>
      <w:r w:rsidR="0031488F" w:rsidRPr="001352DE">
        <w:t>33</w:t>
      </w:r>
      <w:r w:rsidR="000B797D" w:rsidRPr="001352DE">
        <w:t>]</w:t>
      </w:r>
      <w:r w:rsidR="00027F97" w:rsidRPr="001352DE">
        <w:t xml:space="preserve"> (see Figure </w:t>
      </w:r>
      <w:r w:rsidR="00DD019C" w:rsidRPr="001352DE">
        <w:t>5</w:t>
      </w:r>
      <w:r w:rsidR="00027F97" w:rsidRPr="001352DE">
        <w:t>, middle panel, PI scores)</w:t>
      </w:r>
      <w:r w:rsidR="000B797D" w:rsidRPr="001352DE">
        <w:t xml:space="preserve">. </w:t>
      </w:r>
      <w:r w:rsidR="00BC1F00" w:rsidRPr="001352DE">
        <w:t xml:space="preserve">Scoring the IRAP with the PI score instead of the </w:t>
      </w:r>
      <w:r w:rsidR="00BC1F00" w:rsidRPr="001352DE">
        <w:rPr>
          <w:i/>
          <w:iCs/>
        </w:rPr>
        <w:t>D</w:t>
      </w:r>
      <w:r w:rsidR="00BC1F00" w:rsidRPr="001352DE">
        <w:t xml:space="preserve"> score </w:t>
      </w:r>
      <w:r w:rsidR="003D6D2B" w:rsidRPr="001352DE">
        <w:t>did not improve this proportion</w:t>
      </w:r>
      <w:r w:rsidR="00714B2D" w:rsidRPr="001352DE">
        <w:t xml:space="preserve">, </w:t>
      </w:r>
      <m:oMath>
        <m:r>
          <m:rPr>
            <m:sty m:val="p"/>
          </m:rPr>
          <w:rPr>
            <w:rFonts w:ascii="Cambria Math" w:hAnsi="Cambria Math"/>
          </w:rPr>
          <m:t>Δ</m:t>
        </m:r>
        <m:r>
          <w:rPr>
            <w:rFonts w:ascii="Cambria Math" w:hAnsi="Cambria Math"/>
          </w:rPr>
          <m:t>θ</m:t>
        </m:r>
      </m:oMath>
      <w:r w:rsidR="00714B2D" w:rsidRPr="001352DE">
        <w:rPr>
          <w:i/>
          <w:iCs/>
        </w:rPr>
        <w:t xml:space="preserve"> </w:t>
      </w:r>
      <w:r w:rsidR="00714B2D" w:rsidRPr="001352DE">
        <w:t>= 0.0</w:t>
      </w:r>
      <w:r w:rsidR="003D6D2B" w:rsidRPr="001352DE">
        <w:t>0</w:t>
      </w:r>
      <w:r w:rsidR="00714B2D" w:rsidRPr="001352DE">
        <w:t xml:space="preserve">, </w:t>
      </w:r>
      <w:r w:rsidR="00714B2D" w:rsidRPr="001352DE">
        <w:rPr>
          <w:i/>
          <w:iCs/>
        </w:rPr>
        <w:t>p</w:t>
      </w:r>
      <w:r w:rsidR="00714B2D" w:rsidRPr="001352DE">
        <w:t xml:space="preserve"> = .</w:t>
      </w:r>
      <w:r w:rsidR="00FA3394" w:rsidRPr="001352DE">
        <w:t>1</w:t>
      </w:r>
      <w:r w:rsidR="00023F1F" w:rsidRPr="001352DE">
        <w:t>5</w:t>
      </w:r>
      <w:r w:rsidR="00714B2D" w:rsidRPr="001352DE">
        <w:t>.</w:t>
      </w:r>
      <w:r w:rsidR="00F47826" w:rsidRPr="001352DE">
        <w:t xml:space="preserve"> </w:t>
      </w:r>
    </w:p>
    <w:p w14:paraId="4C9F584D" w14:textId="72F5B383" w:rsidR="00DA7D0B" w:rsidRDefault="000B797D" w:rsidP="00DA7D0B">
      <w:r w:rsidRPr="001352DE">
        <w:rPr>
          <w:b/>
          <w:bCs/>
        </w:rPr>
        <w:t>Proportion of observed range covered by individual scores</w:t>
      </w:r>
      <w:r w:rsidR="00B34E73" w:rsidRPr="001352DE">
        <w:rPr>
          <w:b/>
          <w:bCs/>
        </w:rPr>
        <w:t xml:space="preserve">. </w:t>
      </w:r>
      <w:r w:rsidR="00253550" w:rsidRPr="001352DE">
        <w:t xml:space="preserve">In model </w:t>
      </w:r>
      <w:r w:rsidR="00697233" w:rsidRPr="001352DE">
        <w:t>3</w:t>
      </w:r>
      <w:r w:rsidR="00253550" w:rsidRPr="001352DE">
        <w:t>, t</w:t>
      </w:r>
      <w:r w:rsidRPr="001352DE">
        <w:t>he proportion of</w:t>
      </w:r>
      <w:r w:rsidR="005E4DC4" w:rsidRPr="001352DE">
        <w:t xml:space="preserve"> </w:t>
      </w:r>
      <w:r w:rsidR="00B34653" w:rsidRPr="001352DE">
        <w:t xml:space="preserve">the observed range of </w:t>
      </w:r>
      <w:r w:rsidR="005E4DC4" w:rsidRPr="001352DE">
        <w:t>PI</w:t>
      </w:r>
      <w:r w:rsidRPr="001352DE">
        <w:t xml:space="preserve"> scores </w:t>
      </w:r>
      <w:r w:rsidR="00B34653" w:rsidRPr="001352DE">
        <w:t xml:space="preserve">covered by individuals 95% Confidence Intervals </w:t>
      </w:r>
      <w:r w:rsidRPr="001352DE">
        <w:t xml:space="preserve">was </w:t>
      </w:r>
      <m:oMath>
        <m:r>
          <w:rPr>
            <w:rFonts w:ascii="Cambria Math" w:hAnsi="Cambria Math"/>
          </w:rPr>
          <m:t>θ</m:t>
        </m:r>
      </m:oMath>
      <w:r w:rsidRPr="001352DE">
        <w:t xml:space="preserve"> =</w:t>
      </w:r>
      <w:r w:rsidRPr="001352DE">
        <w:rPr>
          <w:i/>
          <w:iCs/>
        </w:rPr>
        <w:t xml:space="preserve"> </w:t>
      </w:r>
      <w:r w:rsidRPr="001352DE">
        <w:t>0.</w:t>
      </w:r>
      <w:r w:rsidR="002071A6" w:rsidRPr="001352DE">
        <w:t>49</w:t>
      </w:r>
      <w:r w:rsidRPr="001352DE">
        <w:t>, 95% CI [0.</w:t>
      </w:r>
      <w:r w:rsidR="002071A6" w:rsidRPr="001352DE">
        <w:t>47</w:t>
      </w:r>
      <w:r w:rsidRPr="001352DE">
        <w:t>, 0.5</w:t>
      </w:r>
      <w:r w:rsidR="002071A6" w:rsidRPr="001352DE">
        <w:t>1</w:t>
      </w:r>
      <w:r w:rsidRPr="001352DE">
        <w:t>], 95% PI [0.</w:t>
      </w:r>
      <w:r w:rsidR="002B23FC" w:rsidRPr="001352DE">
        <w:t>40</w:t>
      </w:r>
      <w:r w:rsidRPr="001352DE">
        <w:t>, 0.</w:t>
      </w:r>
      <w:r w:rsidR="002071A6" w:rsidRPr="001352DE">
        <w:t>5</w:t>
      </w:r>
      <w:r w:rsidR="002B23FC" w:rsidRPr="001352DE">
        <w:t>8</w:t>
      </w:r>
      <w:r w:rsidRPr="001352DE">
        <w:t>]</w:t>
      </w:r>
      <w:r w:rsidR="00027F97" w:rsidRPr="001352DE">
        <w:t xml:space="preserve"> (see Figure </w:t>
      </w:r>
      <w:r w:rsidR="00DD019C" w:rsidRPr="001352DE">
        <w:t>5</w:t>
      </w:r>
      <w:r w:rsidR="00027F97" w:rsidRPr="001352DE">
        <w:t>, lower panel, PI scores)</w:t>
      </w:r>
      <w:r w:rsidRPr="001352DE">
        <w:t xml:space="preserve">. </w:t>
      </w:r>
      <w:r w:rsidR="00B34653" w:rsidRPr="001352DE">
        <w:t xml:space="preserve">Scoring the IRAP with the PI score instead of the </w:t>
      </w:r>
      <w:r w:rsidR="00B34653" w:rsidRPr="001352DE">
        <w:rPr>
          <w:i/>
          <w:iCs/>
        </w:rPr>
        <w:t>D</w:t>
      </w:r>
      <w:r w:rsidR="00B34653" w:rsidRPr="001352DE">
        <w:t xml:space="preserve"> score resulted in an improved, smaller proportion of </w:t>
      </w:r>
      <w:r w:rsidR="00E175DB" w:rsidRPr="001352DE">
        <w:t>coverage</w:t>
      </w:r>
      <w:r w:rsidR="00B34653" w:rsidRPr="001352DE">
        <w:t xml:space="preserve">, although the magnitude of change was </w:t>
      </w:r>
      <w:r w:rsidR="00B36CA9" w:rsidRPr="001352DE">
        <w:t xml:space="preserve">very </w:t>
      </w:r>
      <w:r w:rsidR="00B34653" w:rsidRPr="001352DE">
        <w:t xml:space="preserve">small, </w:t>
      </w:r>
      <m:oMath>
        <m:r>
          <m:rPr>
            <m:sty m:val="p"/>
          </m:rPr>
          <w:rPr>
            <w:rFonts w:ascii="Cambria Math" w:hAnsi="Cambria Math"/>
          </w:rPr>
          <m:t>Δ</m:t>
        </m:r>
        <m:r>
          <w:rPr>
            <w:rFonts w:ascii="Cambria Math" w:hAnsi="Cambria Math"/>
          </w:rPr>
          <m:t>θ</m:t>
        </m:r>
      </m:oMath>
      <w:r w:rsidR="00B34653" w:rsidRPr="001352DE">
        <w:rPr>
          <w:i/>
          <w:iCs/>
        </w:rPr>
        <w:t xml:space="preserve"> </w:t>
      </w:r>
      <w:r w:rsidR="00B34653" w:rsidRPr="001352DE">
        <w:t>= -0.0</w:t>
      </w:r>
      <w:r w:rsidR="00E175DB" w:rsidRPr="001352DE">
        <w:t>2</w:t>
      </w:r>
      <w:r w:rsidR="00B34653" w:rsidRPr="001352DE">
        <w:t xml:space="preserve">, </w:t>
      </w:r>
      <w:r w:rsidR="00B34653" w:rsidRPr="001352DE">
        <w:rPr>
          <w:i/>
          <w:iCs/>
        </w:rPr>
        <w:t>p</w:t>
      </w:r>
      <w:r w:rsidR="00B34653" w:rsidRPr="001352DE">
        <w:t xml:space="preserve"> </w:t>
      </w:r>
      <w:r w:rsidR="00E175DB" w:rsidRPr="001352DE">
        <w:t>&lt;</w:t>
      </w:r>
      <w:r w:rsidR="00B34653" w:rsidRPr="001352DE">
        <w:t xml:space="preserve"> .00</w:t>
      </w:r>
      <w:r w:rsidR="00E175DB" w:rsidRPr="001352DE">
        <w:t>1</w:t>
      </w:r>
      <w:r w:rsidR="00B34653" w:rsidRPr="001352DE">
        <w:t>.</w:t>
      </w:r>
    </w:p>
    <w:p w14:paraId="7F674EAB" w14:textId="77777777" w:rsidR="00DA7D0B" w:rsidRPr="001352DE" w:rsidRDefault="00DA7D0B" w:rsidP="00DA7D0B">
      <w:pPr>
        <w:pStyle w:val="Heading2"/>
      </w:pPr>
      <w:r w:rsidRPr="001352DE">
        <w:t xml:space="preserve">Comparing individual level utility of IRAP </w:t>
      </w:r>
      <w:r w:rsidRPr="001352DE">
        <w:rPr>
          <w:i/>
          <w:iCs/>
        </w:rPr>
        <w:t>D</w:t>
      </w:r>
      <w:r w:rsidRPr="001352DE">
        <w:t xml:space="preserve"> scores with IAT </w:t>
      </w:r>
      <w:r w:rsidRPr="001352DE">
        <w:rPr>
          <w:i/>
          <w:iCs/>
        </w:rPr>
        <w:t>D</w:t>
      </w:r>
      <w:r w:rsidRPr="001352DE">
        <w:t xml:space="preserve"> scores</w:t>
      </w:r>
    </w:p>
    <w:p w14:paraId="39420024" w14:textId="77777777" w:rsidR="00DA7D0B" w:rsidRPr="001352DE" w:rsidRDefault="00DA7D0B" w:rsidP="00DA7D0B">
      <w:r w:rsidRPr="001352DE">
        <w:t xml:space="preserve">The individual level performance of the IRAP was then compared with that of the IAT in order to provide a direct comparison with a closely related measure. The main purpose of these analyses is to estimate the direction and magnitude of differences between the IRAP and IAT. These analyses compare </w:t>
      </w:r>
      <w:r w:rsidRPr="001352DE">
        <w:rPr>
          <w:i/>
          <w:iCs/>
        </w:rPr>
        <w:t>D</w:t>
      </w:r>
      <w:r w:rsidRPr="001352DE">
        <w:t xml:space="preserve"> scored data on both measures, as the most commonly employed scoring method. Note that, because of necessary changes to the random effect model specifications (see next section for details), the estimation of the IRAP’s </w:t>
      </w:r>
    </w:p>
    <w:p w14:paraId="340C2F09" w14:textId="1010A335" w:rsidR="00DA7D0B" w:rsidRDefault="00DA7D0B" w:rsidP="00DA7D0B">
      <w:pPr>
        <w:ind w:firstLine="0"/>
      </w:pPr>
      <w:r w:rsidRPr="001352DE">
        <w:t xml:space="preserve">performance can differ from models 1 to 3 reported earlier. Where any differences exist, models 1 to 3 represent the more appropriate and authoritative results for the purposes of evaluative the IRAP itself (as they fully model differences between IRAP trial types), whereas models 4 to 6 are useful for comparing the IRAP to the IAT for comparison purposes. Analogous to Figure 1, IAT </w:t>
      </w:r>
      <w:r w:rsidRPr="001352DE">
        <w:rPr>
          <w:i/>
          <w:iCs/>
        </w:rPr>
        <w:t>D</w:t>
      </w:r>
      <w:r w:rsidRPr="001352DE">
        <w:t xml:space="preserve"> scores and </w:t>
      </w:r>
      <w:r w:rsidRPr="001352DE">
        <w:t xml:space="preserve">their confidence intervals for every domain can be found in Figure 2S in the supplementary materials. Analogous to Figure 1S, the MAP IAT </w:t>
      </w:r>
      <w:r w:rsidRPr="001352DE">
        <w:rPr>
          <w:i/>
          <w:iCs/>
        </w:rPr>
        <w:t>D</w:t>
      </w:r>
      <w:r w:rsidRPr="001352DE">
        <w:t xml:space="preserve"> score 95% CI widths can be found in Figure 3S in the supplementary materials</w:t>
      </w:r>
      <w:r>
        <w:t>.</w:t>
      </w:r>
    </w:p>
    <w:p w14:paraId="6951DF53" w14:textId="3B0BFC73" w:rsidR="00DA7D0B" w:rsidRPr="00DA7D0B" w:rsidRDefault="00DA7D0B" w:rsidP="00DA7D0B">
      <w:pPr>
        <w:rPr>
          <w:b/>
          <w:bCs/>
        </w:rPr>
      </w:pPr>
      <w:r w:rsidRPr="001352DE">
        <w:rPr>
          <w:b/>
          <w:bCs/>
        </w:rPr>
        <w:t xml:space="preserve">Proportion of non-zero scores. </w:t>
      </w:r>
      <w:r w:rsidRPr="001352DE">
        <w:t xml:space="preserve">Model 4 was similar to model 1. The proportion with of IAT </w:t>
      </w:r>
      <w:r w:rsidRPr="001352DE">
        <w:rPr>
          <w:i/>
          <w:iCs/>
        </w:rPr>
        <w:t>D</w:t>
      </w:r>
      <w:r w:rsidRPr="001352DE">
        <w:t xml:space="preserve"> scores that exclude the zero point by domain can be found in Figure 4S in the supplementary materials. The fixed effect comparison in model 4 was task rather than scoring method (i.e., IRAP </w:t>
      </w:r>
      <w:r w:rsidRPr="001352DE">
        <w:rPr>
          <w:i/>
          <w:iCs/>
        </w:rPr>
        <w:t>D</w:t>
      </w:r>
      <w:r w:rsidRPr="001352DE">
        <w:t xml:space="preserve"> score vs. IAT </w:t>
      </w:r>
      <w:r w:rsidRPr="001352DE">
        <w:rPr>
          <w:i/>
          <w:iCs/>
        </w:rPr>
        <w:t>D</w:t>
      </w:r>
      <w:r w:rsidRPr="001352DE">
        <w:t xml:space="preserve"> score rather than IRAP </w:t>
      </w:r>
      <w:r w:rsidRPr="001352DE">
        <w:rPr>
          <w:i/>
          <w:iCs/>
        </w:rPr>
        <w:t>D</w:t>
      </w:r>
      <w:r w:rsidRPr="001352DE">
        <w:t xml:space="preserve"> score vs. IRAP PI score). Because the IAT has only one trial type, the random intercept only specified domain rather than domain and trial type. Because there </w:t>
      </w:r>
      <w:proofErr w:type="gramStart"/>
      <w:r w:rsidRPr="001352DE">
        <w:t>was</w:t>
      </w:r>
      <w:proofErr w:type="gramEnd"/>
      <w:r w:rsidRPr="001352DE">
        <w:t xml:space="preserve"> substantial differences in proportions between the tasks, this was allowed to vary in the random structure too by specifying a random slope for task. The meta-analytic proportion of IAT </w:t>
      </w:r>
      <w:r w:rsidRPr="001352DE">
        <w:rPr>
          <w:i/>
          <w:iCs/>
        </w:rPr>
        <w:t>D</w:t>
      </w:r>
      <w:r w:rsidRPr="001352DE">
        <w:t xml:space="preserve"> scores that were found to differ from the zero point was </w:t>
      </w:r>
      <m:oMath>
        <m:r>
          <w:rPr>
            <w:rFonts w:ascii="Cambria Math" w:hAnsi="Cambria Math"/>
          </w:rPr>
          <m:t>θ</m:t>
        </m:r>
      </m:oMath>
      <w:r w:rsidRPr="001352DE">
        <w:rPr>
          <w:i/>
          <w:iCs/>
        </w:rPr>
        <w:t xml:space="preserve"> </w:t>
      </w:r>
      <w:r w:rsidRPr="001352DE">
        <w:t>=</w:t>
      </w:r>
      <w:r w:rsidRPr="001352DE">
        <w:rPr>
          <w:i/>
          <w:iCs/>
        </w:rPr>
        <w:t xml:space="preserve"> </w:t>
      </w:r>
      <w:r w:rsidRPr="001352DE">
        <w:t xml:space="preserve">0.57, 95% CI [0.52, 0.62], 95% PI [0.06, 0.97] (see Figure 6, upper panel, IAT </w:t>
      </w:r>
      <w:r w:rsidRPr="001352DE">
        <w:rPr>
          <w:i/>
          <w:iCs/>
        </w:rPr>
        <w:t>D</w:t>
      </w:r>
      <w:r w:rsidRPr="001352DE">
        <w:t xml:space="preserve"> scores). This was significantly better than for the IRAP </w:t>
      </w:r>
      <w:r w:rsidRPr="001352DE">
        <w:rPr>
          <w:i/>
          <w:iCs/>
        </w:rPr>
        <w:t>D</w:t>
      </w:r>
      <w:r w:rsidRPr="001352DE">
        <w:t xml:space="preserve"> scores and the magnitude of the difference in proportions was large, </w:t>
      </w:r>
      <m:oMath>
        <m:r>
          <m:rPr>
            <m:sty m:val="p"/>
          </m:rPr>
          <w:rPr>
            <w:rFonts w:ascii="Cambria Math" w:hAnsi="Cambria Math"/>
          </w:rPr>
          <m:t>Δ</m:t>
        </m:r>
        <m:r>
          <w:rPr>
            <w:rFonts w:ascii="Cambria Math" w:hAnsi="Cambria Math"/>
          </w:rPr>
          <m:t>θ</m:t>
        </m:r>
      </m:oMath>
      <w:r w:rsidRPr="001352DE">
        <w:rPr>
          <w:i/>
          <w:iCs/>
        </w:rPr>
        <w:t xml:space="preserve"> </w:t>
      </w:r>
      <w:r w:rsidRPr="001352DE">
        <w:t xml:space="preserve">= 0.51, </w:t>
      </w:r>
      <w:r w:rsidRPr="001352DE">
        <w:rPr>
          <w:i/>
          <w:iCs/>
        </w:rPr>
        <w:t>p</w:t>
      </w:r>
      <w:r w:rsidRPr="001352DE">
        <w:t xml:space="preserve"> &lt; .001.</w:t>
      </w:r>
    </w:p>
    <w:p w14:paraId="3D95DBB4" w14:textId="55E0A7FC" w:rsidR="00025E88" w:rsidRPr="001352DE" w:rsidRDefault="00025E88" w:rsidP="00DA7D0B">
      <w:pPr>
        <w:ind w:firstLine="0"/>
      </w:pPr>
    </w:p>
    <w:p w14:paraId="391A5245" w14:textId="77777777" w:rsidR="00025E88" w:rsidRPr="001352DE" w:rsidRDefault="00025E88" w:rsidP="00025E88">
      <w:pPr>
        <w:ind w:firstLine="0"/>
      </w:pPr>
      <w:r w:rsidRPr="001352DE">
        <w:rPr>
          <w:noProof/>
        </w:rPr>
        <w:drawing>
          <wp:inline distT="0" distB="0" distL="0" distR="0" wp14:anchorId="5680217C" wp14:editId="0C918391">
            <wp:extent cx="2807335" cy="2807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stretch>
                      <a:fillRect/>
                    </a:stretch>
                  </pic:blipFill>
                  <pic:spPr>
                    <a:xfrm>
                      <a:off x="0" y="0"/>
                      <a:ext cx="2825800" cy="2825800"/>
                    </a:xfrm>
                    <a:prstGeom prst="rect">
                      <a:avLst/>
                    </a:prstGeom>
                  </pic:spPr>
                </pic:pic>
              </a:graphicData>
            </a:graphic>
          </wp:inline>
        </w:drawing>
      </w:r>
    </w:p>
    <w:p w14:paraId="180B6DDF" w14:textId="77777777" w:rsidR="00DA7D0B" w:rsidRPr="001352DE" w:rsidRDefault="00DA7D0B" w:rsidP="00DA7D0B">
      <w:pPr>
        <w:pStyle w:val="TableFigure"/>
        <w:rPr>
          <w:b/>
          <w:bCs/>
          <w:lang w:val="en-US"/>
        </w:rPr>
      </w:pPr>
      <w:r w:rsidRPr="001352DE">
        <w:rPr>
          <w:b/>
          <w:bCs/>
          <w:lang w:val="en-US"/>
        </w:rPr>
        <w:t>Figure 6.</w:t>
      </w:r>
      <w:r w:rsidRPr="001352DE">
        <w:rPr>
          <w:lang w:val="en-US"/>
        </w:rPr>
        <w:t xml:space="preserve"> Results of meta-analyses 4 to 6 comparing the individual level utility of IRAP </w:t>
      </w:r>
      <w:r w:rsidRPr="001352DE">
        <w:rPr>
          <w:i/>
          <w:iCs/>
          <w:lang w:val="en-US"/>
        </w:rPr>
        <w:t>D</w:t>
      </w:r>
      <w:r w:rsidRPr="001352DE">
        <w:rPr>
          <w:lang w:val="en-US"/>
        </w:rPr>
        <w:t xml:space="preserve"> scores with IAT </w:t>
      </w:r>
      <w:r w:rsidRPr="001352DE">
        <w:rPr>
          <w:i/>
          <w:iCs/>
          <w:lang w:val="en-US"/>
        </w:rPr>
        <w:t>D</w:t>
      </w:r>
      <w:r w:rsidRPr="001352DE">
        <w:rPr>
          <w:lang w:val="en-US"/>
        </w:rPr>
        <w:t xml:space="preserve"> scores.</w:t>
      </w:r>
    </w:p>
    <w:p w14:paraId="0603A56B" w14:textId="68A87EAD" w:rsidR="00025E88" w:rsidRDefault="00025E88" w:rsidP="009D23F4">
      <w:pPr>
        <w:ind w:firstLine="0"/>
        <w:rPr>
          <w:b/>
          <w:bCs/>
        </w:rPr>
      </w:pPr>
    </w:p>
    <w:p w14:paraId="23109DB3" w14:textId="77777777" w:rsidR="00390C63" w:rsidRPr="001352DE" w:rsidRDefault="00390C63" w:rsidP="009D23F4">
      <w:pPr>
        <w:ind w:firstLine="0"/>
        <w:rPr>
          <w:b/>
          <w:bCs/>
        </w:rPr>
      </w:pPr>
    </w:p>
    <w:p w14:paraId="2BBAD1D0" w14:textId="0D96CC0E" w:rsidR="00EF5F38" w:rsidRPr="001352DE" w:rsidRDefault="00FF5C00" w:rsidP="00074090">
      <w:pPr>
        <w:rPr>
          <w:b/>
          <w:bCs/>
        </w:rPr>
      </w:pPr>
      <w:r w:rsidRPr="001352DE">
        <w:rPr>
          <w:b/>
          <w:bCs/>
        </w:rPr>
        <w:t>Proportion</w:t>
      </w:r>
      <w:r w:rsidR="00EF5F38" w:rsidRPr="001352DE">
        <w:rPr>
          <w:b/>
          <w:bCs/>
        </w:rPr>
        <w:t xml:space="preserve"> of</w:t>
      </w:r>
      <w:r w:rsidR="00707CAD" w:rsidRPr="001352DE">
        <w:rPr>
          <w:b/>
          <w:bCs/>
        </w:rPr>
        <w:t xml:space="preserve"> </w:t>
      </w:r>
      <w:r w:rsidR="00EF5F38" w:rsidRPr="001352DE">
        <w:rPr>
          <w:b/>
          <w:bCs/>
        </w:rPr>
        <w:t>scores that differ from one another</w:t>
      </w:r>
      <w:r w:rsidR="00074090" w:rsidRPr="001352DE">
        <w:rPr>
          <w:b/>
          <w:bCs/>
        </w:rPr>
        <w:t xml:space="preserve">. </w:t>
      </w:r>
      <w:r w:rsidR="005C6734" w:rsidRPr="001352DE">
        <w:t>M</w:t>
      </w:r>
      <w:r w:rsidR="00F64326" w:rsidRPr="001352DE">
        <w:t>odel 5</w:t>
      </w:r>
      <w:r w:rsidR="005C6734" w:rsidRPr="001352DE">
        <w:t xml:space="preserve"> was similar to model 2. </w:t>
      </w:r>
      <w:r w:rsidR="00EC444E" w:rsidRPr="001352DE">
        <w:t xml:space="preserve">The proportion with of IAT </w:t>
      </w:r>
      <w:r w:rsidR="00EC444E" w:rsidRPr="001352DE">
        <w:rPr>
          <w:i/>
          <w:iCs/>
        </w:rPr>
        <w:t>D</w:t>
      </w:r>
      <w:r w:rsidR="00EC444E" w:rsidRPr="001352DE">
        <w:t xml:space="preserve"> scores that were discriminable from other </w:t>
      </w:r>
      <w:r w:rsidR="00EC444E" w:rsidRPr="001352DE">
        <w:rPr>
          <w:i/>
          <w:iCs/>
        </w:rPr>
        <w:t>D</w:t>
      </w:r>
      <w:r w:rsidR="00EC444E" w:rsidRPr="001352DE">
        <w:t xml:space="preserve"> scores in each domain can be found in Figure 5S in the supplementary materials. </w:t>
      </w:r>
      <w:r w:rsidR="005C6734" w:rsidRPr="001352DE">
        <w:t>The same modifications to the fixed and random effects were made as model 4.</w:t>
      </w:r>
      <w:r w:rsidR="00F64326" w:rsidRPr="001352DE">
        <w:t xml:space="preserve"> </w:t>
      </w:r>
      <w:r w:rsidR="004F2E8B" w:rsidRPr="001352DE">
        <w:t>T</w:t>
      </w:r>
      <w:r w:rsidR="00EF5F38" w:rsidRPr="001352DE">
        <w:t xml:space="preserve">he meta-analytic proportion of </w:t>
      </w:r>
      <w:r w:rsidR="00017974" w:rsidRPr="001352DE">
        <w:t xml:space="preserve">IAT </w:t>
      </w:r>
      <w:r w:rsidR="00017974" w:rsidRPr="001352DE">
        <w:rPr>
          <w:i/>
          <w:iCs/>
        </w:rPr>
        <w:t>D</w:t>
      </w:r>
      <w:r w:rsidR="00EF5F38" w:rsidRPr="001352DE">
        <w:t xml:space="preserve"> scores that were found to be discriminable from one another was </w:t>
      </w:r>
      <m:oMath>
        <m:r>
          <w:rPr>
            <w:rFonts w:ascii="Cambria Math" w:hAnsi="Cambria Math"/>
          </w:rPr>
          <m:t>θ</m:t>
        </m:r>
      </m:oMath>
      <w:r w:rsidR="00EF5F38" w:rsidRPr="001352DE">
        <w:rPr>
          <w:i/>
          <w:iCs/>
        </w:rPr>
        <w:t xml:space="preserve"> </w:t>
      </w:r>
      <w:r w:rsidR="00EF5F38" w:rsidRPr="001352DE">
        <w:t>=</w:t>
      </w:r>
      <w:r w:rsidR="00EF5F38" w:rsidRPr="001352DE">
        <w:rPr>
          <w:i/>
          <w:iCs/>
        </w:rPr>
        <w:t xml:space="preserve"> </w:t>
      </w:r>
      <w:r w:rsidR="00EF5F38" w:rsidRPr="001352DE">
        <w:t>0.</w:t>
      </w:r>
      <w:r w:rsidR="00943378" w:rsidRPr="001352DE">
        <w:t>4</w:t>
      </w:r>
      <w:r w:rsidR="00CE7A6F" w:rsidRPr="001352DE">
        <w:t>6</w:t>
      </w:r>
      <w:r w:rsidR="00EF5F38" w:rsidRPr="001352DE">
        <w:t>, 95% CI [0.</w:t>
      </w:r>
      <w:r w:rsidR="00CE7A6F" w:rsidRPr="001352DE">
        <w:t>42</w:t>
      </w:r>
      <w:r w:rsidR="00EF5F38" w:rsidRPr="001352DE">
        <w:t>, 0.</w:t>
      </w:r>
      <w:r w:rsidR="00943378" w:rsidRPr="001352DE">
        <w:t>4</w:t>
      </w:r>
      <w:r w:rsidR="00CE7A6F" w:rsidRPr="001352DE">
        <w:t>9</w:t>
      </w:r>
      <w:r w:rsidR="00EF5F38" w:rsidRPr="001352DE">
        <w:t>], 95% PI [0.</w:t>
      </w:r>
      <w:r w:rsidR="003D010C" w:rsidRPr="001352DE">
        <w:t>0</w:t>
      </w:r>
      <w:r w:rsidR="00CE7A6F" w:rsidRPr="001352DE">
        <w:t>7</w:t>
      </w:r>
      <w:r w:rsidR="00EF5F38" w:rsidRPr="001352DE">
        <w:t>, 0.</w:t>
      </w:r>
      <w:r w:rsidR="0091046B" w:rsidRPr="001352DE">
        <w:t>9</w:t>
      </w:r>
      <w:r w:rsidR="00CE7A6F" w:rsidRPr="001352DE">
        <w:t>1</w:t>
      </w:r>
      <w:r w:rsidR="00EF5F38" w:rsidRPr="001352DE">
        <w:t>]</w:t>
      </w:r>
      <w:r w:rsidR="00250C1D" w:rsidRPr="001352DE">
        <w:t xml:space="preserve"> (see </w:t>
      </w:r>
      <w:r w:rsidR="00250C1D" w:rsidRPr="001352DE">
        <w:lastRenderedPageBreak/>
        <w:t xml:space="preserve">Figure </w:t>
      </w:r>
      <w:r w:rsidR="009C7727" w:rsidRPr="001352DE">
        <w:t>6</w:t>
      </w:r>
      <w:r w:rsidR="00250C1D" w:rsidRPr="001352DE">
        <w:t xml:space="preserve">, middle panel, IAT </w:t>
      </w:r>
      <w:r w:rsidR="00250C1D" w:rsidRPr="001352DE">
        <w:rPr>
          <w:i/>
          <w:iCs/>
        </w:rPr>
        <w:t>D</w:t>
      </w:r>
      <w:r w:rsidR="00250C1D" w:rsidRPr="001352DE">
        <w:t xml:space="preserve"> scores)</w:t>
      </w:r>
      <w:r w:rsidR="00EF5F38" w:rsidRPr="001352DE">
        <w:t xml:space="preserve">. </w:t>
      </w:r>
      <w:r w:rsidR="00A80AA0" w:rsidRPr="001352DE">
        <w:t xml:space="preserve">This was significantly better than for the IRAP </w:t>
      </w:r>
      <w:r w:rsidR="00CA40B1" w:rsidRPr="001352DE">
        <w:rPr>
          <w:i/>
          <w:iCs/>
        </w:rPr>
        <w:t>D</w:t>
      </w:r>
      <w:r w:rsidR="00CA40B1" w:rsidRPr="001352DE">
        <w:t xml:space="preserve"> scores </w:t>
      </w:r>
      <w:r w:rsidR="00A80AA0" w:rsidRPr="001352DE">
        <w:t>and the magnitude of the difference in proportions was large</w:t>
      </w:r>
      <w:r w:rsidR="00EF5F38" w:rsidRPr="001352DE">
        <w:t xml:space="preserve">, </w:t>
      </w:r>
      <m:oMath>
        <m:r>
          <m:rPr>
            <m:sty m:val="p"/>
          </m:rPr>
          <w:rPr>
            <w:rFonts w:ascii="Cambria Math" w:hAnsi="Cambria Math"/>
          </w:rPr>
          <m:t>Δ</m:t>
        </m:r>
        <m:r>
          <w:rPr>
            <w:rFonts w:ascii="Cambria Math" w:hAnsi="Cambria Math"/>
          </w:rPr>
          <m:t>θ</m:t>
        </m:r>
      </m:oMath>
      <w:r w:rsidR="00EF5F38" w:rsidRPr="001352DE">
        <w:rPr>
          <w:i/>
          <w:iCs/>
        </w:rPr>
        <w:t xml:space="preserve"> </w:t>
      </w:r>
      <w:r w:rsidR="00EF5F38" w:rsidRPr="001352DE">
        <w:t>= 0.</w:t>
      </w:r>
      <w:r w:rsidR="002F738E" w:rsidRPr="001352DE">
        <w:t>39</w:t>
      </w:r>
      <w:r w:rsidR="00EF5F38" w:rsidRPr="001352DE">
        <w:t xml:space="preserve">, </w:t>
      </w:r>
      <w:r w:rsidR="00EF5F38" w:rsidRPr="001352DE">
        <w:rPr>
          <w:i/>
          <w:iCs/>
        </w:rPr>
        <w:t>p</w:t>
      </w:r>
      <w:r w:rsidR="00EF5F38" w:rsidRPr="001352DE">
        <w:t xml:space="preserve"> </w:t>
      </w:r>
      <w:r w:rsidR="00E31722" w:rsidRPr="001352DE">
        <w:t>&lt;</w:t>
      </w:r>
      <w:r w:rsidR="00EF5F38" w:rsidRPr="001352DE">
        <w:t xml:space="preserve"> .00</w:t>
      </w:r>
      <w:r w:rsidR="00E31722" w:rsidRPr="001352DE">
        <w:t>1</w:t>
      </w:r>
      <w:r w:rsidR="00EF5F38" w:rsidRPr="001352DE">
        <w:t xml:space="preserve">. </w:t>
      </w:r>
    </w:p>
    <w:p w14:paraId="450E76B6" w14:textId="2390C936" w:rsidR="00D6427D" w:rsidRPr="001352DE" w:rsidRDefault="00EF5F38" w:rsidP="00074090">
      <w:pPr>
        <w:rPr>
          <w:b/>
          <w:bCs/>
        </w:rPr>
      </w:pPr>
      <w:r w:rsidRPr="001352DE">
        <w:rPr>
          <w:b/>
          <w:bCs/>
        </w:rPr>
        <w:t>Proportion of observed range covered by individual scores</w:t>
      </w:r>
      <w:r w:rsidR="00074090" w:rsidRPr="001352DE">
        <w:rPr>
          <w:b/>
          <w:bCs/>
        </w:rPr>
        <w:t xml:space="preserve">. </w:t>
      </w:r>
      <w:r w:rsidR="00D37419" w:rsidRPr="001352DE">
        <w:t xml:space="preserve">Model 6 was similar to model 3. </w:t>
      </w:r>
      <w:r w:rsidR="00EC444E" w:rsidRPr="001352DE">
        <w:t xml:space="preserve">The proportion with of the observed interval width covered by individual IAT </w:t>
      </w:r>
      <w:r w:rsidR="00EC444E" w:rsidRPr="001352DE">
        <w:rPr>
          <w:i/>
          <w:iCs/>
        </w:rPr>
        <w:t>D</w:t>
      </w:r>
      <w:r w:rsidR="00EC444E" w:rsidRPr="001352DE">
        <w:t xml:space="preserve"> scores 95% Confidence Intervals in each domain can be found in Figure 6S in the supplementary materials. </w:t>
      </w:r>
      <w:r w:rsidR="00D37419" w:rsidRPr="001352DE">
        <w:t xml:space="preserve">The same modifications to the fixed and random effects were made as model 4. </w:t>
      </w:r>
      <w:r w:rsidR="00123C64" w:rsidRPr="001352DE">
        <w:t xml:space="preserve">The </w:t>
      </w:r>
      <w:r w:rsidRPr="001352DE">
        <w:t xml:space="preserve">proportion of the observed range of </w:t>
      </w:r>
      <w:r w:rsidR="0025516D" w:rsidRPr="001352DE">
        <w:t xml:space="preserve">IAT </w:t>
      </w:r>
      <w:r w:rsidR="0025516D" w:rsidRPr="001352DE">
        <w:rPr>
          <w:i/>
          <w:iCs/>
        </w:rPr>
        <w:t>D</w:t>
      </w:r>
      <w:r w:rsidRPr="001352DE">
        <w:t xml:space="preserve"> scores covered by individuals 95% Confidence Intervals was </w:t>
      </w:r>
      <m:oMath>
        <m:r>
          <w:rPr>
            <w:rFonts w:ascii="Cambria Math" w:hAnsi="Cambria Math"/>
          </w:rPr>
          <m:t>θ</m:t>
        </m:r>
      </m:oMath>
      <w:r w:rsidRPr="001352DE">
        <w:t xml:space="preserve"> =</w:t>
      </w:r>
      <w:r w:rsidRPr="001352DE">
        <w:rPr>
          <w:i/>
          <w:iCs/>
        </w:rPr>
        <w:t xml:space="preserve"> </w:t>
      </w:r>
      <w:r w:rsidRPr="001352DE">
        <w:t>0.</w:t>
      </w:r>
      <w:r w:rsidR="00134742" w:rsidRPr="001352DE">
        <w:t>26</w:t>
      </w:r>
      <w:r w:rsidRPr="001352DE">
        <w:t>, 95% CI [0.</w:t>
      </w:r>
      <w:r w:rsidR="00134742" w:rsidRPr="001352DE">
        <w:t>26</w:t>
      </w:r>
      <w:r w:rsidRPr="001352DE">
        <w:t>, 0.</w:t>
      </w:r>
      <w:r w:rsidR="00134742" w:rsidRPr="001352DE">
        <w:t>27</w:t>
      </w:r>
      <w:r w:rsidRPr="001352DE">
        <w:t>], 95% PI [0.</w:t>
      </w:r>
      <w:r w:rsidR="00372F96" w:rsidRPr="001352DE">
        <w:t>1</w:t>
      </w:r>
      <w:r w:rsidR="003D010C" w:rsidRPr="001352DE">
        <w:t>6</w:t>
      </w:r>
      <w:r w:rsidRPr="001352DE">
        <w:t>, 0.</w:t>
      </w:r>
      <w:r w:rsidR="00372F96" w:rsidRPr="001352DE">
        <w:t>4</w:t>
      </w:r>
      <w:r w:rsidR="003D010C" w:rsidRPr="001352DE">
        <w:t>1</w:t>
      </w:r>
      <w:r w:rsidRPr="001352DE">
        <w:t>]</w:t>
      </w:r>
      <w:r w:rsidR="0073479E" w:rsidRPr="001352DE">
        <w:t xml:space="preserve"> (see Figure </w:t>
      </w:r>
      <w:r w:rsidR="009C7727" w:rsidRPr="001352DE">
        <w:t>6</w:t>
      </w:r>
      <w:r w:rsidR="0073479E" w:rsidRPr="001352DE">
        <w:t xml:space="preserve">, lower panel, IAT </w:t>
      </w:r>
      <w:r w:rsidR="0073479E" w:rsidRPr="001352DE">
        <w:rPr>
          <w:i/>
          <w:iCs/>
        </w:rPr>
        <w:t>D</w:t>
      </w:r>
      <w:r w:rsidR="0073479E" w:rsidRPr="001352DE">
        <w:t xml:space="preserve"> scores)</w:t>
      </w:r>
      <w:r w:rsidRPr="001352DE">
        <w:t xml:space="preserve">. </w:t>
      </w:r>
      <w:r w:rsidR="000362BA" w:rsidRPr="001352DE">
        <w:t xml:space="preserve">This was significantly better than for the IRAP </w:t>
      </w:r>
      <w:r w:rsidR="000362BA" w:rsidRPr="001352DE">
        <w:rPr>
          <w:i/>
          <w:iCs/>
        </w:rPr>
        <w:t>D</w:t>
      </w:r>
      <w:r w:rsidR="000362BA" w:rsidRPr="001352DE">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1352DE">
        <w:rPr>
          <w:i/>
          <w:iCs/>
        </w:rPr>
        <w:t xml:space="preserve"> </w:t>
      </w:r>
      <w:r w:rsidR="000362BA" w:rsidRPr="001352DE">
        <w:t>= 0.</w:t>
      </w:r>
      <w:r w:rsidR="00753412" w:rsidRPr="001352DE">
        <w:t>2</w:t>
      </w:r>
      <w:r w:rsidR="003D010C" w:rsidRPr="001352DE">
        <w:t>4</w:t>
      </w:r>
      <w:r w:rsidR="000362BA" w:rsidRPr="001352DE">
        <w:t xml:space="preserve">, </w:t>
      </w:r>
      <w:r w:rsidR="000362BA" w:rsidRPr="001352DE">
        <w:rPr>
          <w:i/>
          <w:iCs/>
        </w:rPr>
        <w:t>p</w:t>
      </w:r>
      <w:r w:rsidR="000362BA" w:rsidRPr="001352DE">
        <w:t xml:space="preserve"> &lt; .001.</w:t>
      </w:r>
    </w:p>
    <w:p w14:paraId="4F9C50B0" w14:textId="2235064E" w:rsidR="0093723D" w:rsidRPr="001352DE" w:rsidRDefault="00AA104C" w:rsidP="00D21ABA">
      <w:pPr>
        <w:pStyle w:val="Heading1"/>
      </w:pPr>
      <w:r w:rsidRPr="001352DE">
        <w:t>Discussion</w:t>
      </w:r>
    </w:p>
    <w:p w14:paraId="3C7AA235" w14:textId="7476146E" w:rsidR="008D1E2F" w:rsidRPr="001352DE" w:rsidRDefault="00620985" w:rsidP="00D21ABA">
      <w:r w:rsidRPr="001352DE">
        <w:t xml:space="preserve">In contrast to the conclusions of Vahey et al.’s </w:t>
      </w:r>
      <w:r w:rsidRPr="001352DE">
        <w:fldChar w:fldCharType="begin"/>
      </w:r>
      <w:r w:rsidR="00DE1174" w:rsidRPr="001352DE">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1352DE">
        <w:fldChar w:fldCharType="separate"/>
      </w:r>
      <w:r w:rsidRPr="001352DE">
        <w:t>(2015)</w:t>
      </w:r>
      <w:r w:rsidRPr="001352DE">
        <w:fldChar w:fldCharType="end"/>
      </w:r>
      <w:r w:rsidRPr="001352DE">
        <w:t xml:space="preserve"> meta-analysis, the current results suggest that the IRAP</w:t>
      </w:r>
      <w:r w:rsidR="00F35367" w:rsidRPr="001352DE">
        <w:t xml:space="preserve">, in its current form, </w:t>
      </w:r>
      <w:r w:rsidRPr="001352DE">
        <w:t>does not currently have potential “as a tool for clinical assessment”</w:t>
      </w:r>
      <w:r w:rsidR="003E452D" w:rsidRPr="001352DE">
        <w:t xml:space="preserve">. </w:t>
      </w:r>
      <w:r w:rsidR="0072124A" w:rsidRPr="001352DE">
        <w:t>A</w:t>
      </w:r>
      <w:r w:rsidR="008F4BDC" w:rsidRPr="001352DE">
        <w:t xml:space="preserve">nalyses of </w:t>
      </w:r>
      <w:r w:rsidR="00604288" w:rsidRPr="001352DE">
        <w:t>four</w:t>
      </w:r>
      <w:r w:rsidR="00E000B5" w:rsidRPr="001352DE">
        <w:t xml:space="preserve"> different metrics </w:t>
      </w:r>
      <w:r w:rsidR="00C411DB" w:rsidRPr="001352DE">
        <w:t xml:space="preserve">consistently </w:t>
      </w:r>
      <w:r w:rsidR="001A40E3" w:rsidRPr="001352DE">
        <w:t>suggest</w:t>
      </w:r>
      <w:r w:rsidR="00902126" w:rsidRPr="001352DE">
        <w:t>ed</w:t>
      </w:r>
      <w:r w:rsidR="001A40E3" w:rsidRPr="001352DE">
        <w:t xml:space="preserve"> </w:t>
      </w:r>
      <w:r w:rsidR="00261734" w:rsidRPr="001352DE">
        <w:t xml:space="preserve">that </w:t>
      </w:r>
      <w:r w:rsidR="00BF65DF" w:rsidRPr="001352DE">
        <w:t>the IRAP does not have utility at the individual level</w:t>
      </w:r>
      <w:r w:rsidR="00417401" w:rsidRPr="001352DE">
        <w:t>.</w:t>
      </w:r>
      <w:r w:rsidR="00E000B5" w:rsidRPr="001352DE">
        <w:t xml:space="preserve"> </w:t>
      </w:r>
      <w:r w:rsidR="00261734" w:rsidRPr="001352DE">
        <w:t xml:space="preserve">A given </w:t>
      </w:r>
      <w:r w:rsidR="001A40E3" w:rsidRPr="001352DE">
        <w:t xml:space="preserve">IRAP </w:t>
      </w:r>
      <w:r w:rsidR="00261734" w:rsidRPr="001352DE">
        <w:rPr>
          <w:i/>
          <w:iCs/>
        </w:rPr>
        <w:t>D</w:t>
      </w:r>
      <w:r w:rsidR="00261734" w:rsidRPr="001352DE">
        <w:t xml:space="preserve"> score’s confidence intervals are likely to be very wide (</w:t>
      </w:r>
      <w:r w:rsidR="002C0162" w:rsidRPr="001352DE">
        <w:t xml:space="preserve">i.e., </w:t>
      </w:r>
      <w:r w:rsidR="002324B1" w:rsidRPr="001352DE">
        <w:t xml:space="preserve">a given participant’s </w:t>
      </w:r>
      <w:r w:rsidR="002324B1" w:rsidRPr="001352DE">
        <w:rPr>
          <w:i/>
          <w:iCs/>
        </w:rPr>
        <w:t>D</w:t>
      </w:r>
      <w:r w:rsidR="002324B1" w:rsidRPr="001352DE">
        <w:t xml:space="preserve"> score </w:t>
      </w:r>
      <w:r w:rsidR="00261734" w:rsidRPr="001352DE">
        <w:t>±0.66)</w:t>
      </w:r>
      <w:r w:rsidR="00417401" w:rsidRPr="001352DE">
        <w:t>,</w:t>
      </w:r>
      <w:r w:rsidR="00261734" w:rsidRPr="001352DE">
        <w:t xml:space="preserve"> </w:t>
      </w:r>
      <w:r w:rsidR="001F6846" w:rsidRPr="001352DE">
        <w:t>with the result that</w:t>
      </w:r>
      <w:r w:rsidR="00E752F5" w:rsidRPr="001352DE">
        <w:t>,</w:t>
      </w:r>
      <w:r w:rsidR="00417401" w:rsidRPr="001352DE">
        <w:t xml:space="preserve"> </w:t>
      </w:r>
      <w:r w:rsidR="008951A3" w:rsidRPr="001352DE">
        <w:t>in the great majority of cases</w:t>
      </w:r>
      <w:r w:rsidR="00E752F5" w:rsidRPr="001352DE">
        <w:t>,</w:t>
      </w:r>
      <w:r w:rsidR="00F95A83" w:rsidRPr="001352DE">
        <w:t xml:space="preserve"> </w:t>
      </w:r>
      <w:r w:rsidR="008951A3" w:rsidRPr="001352DE">
        <w:t>no IRAP effect is detectible at the individual level</w:t>
      </w:r>
      <w:r w:rsidR="00E752F5" w:rsidRPr="001352DE">
        <w:t xml:space="preserve"> (92%)</w:t>
      </w:r>
      <w:r w:rsidR="00A654A1" w:rsidRPr="001352DE">
        <w:t xml:space="preserve">, and individuals’ </w:t>
      </w:r>
      <w:r w:rsidR="00A654A1" w:rsidRPr="001352DE">
        <w:rPr>
          <w:i/>
          <w:iCs/>
        </w:rPr>
        <w:t>D</w:t>
      </w:r>
      <w:r w:rsidR="00A654A1" w:rsidRPr="001352DE">
        <w:t xml:space="preserve"> scores cannot be </w:t>
      </w:r>
      <w:r w:rsidR="004445F9" w:rsidRPr="001352DE">
        <w:t xml:space="preserve">differentiated </w:t>
      </w:r>
      <w:r w:rsidR="00AC4FD5" w:rsidRPr="001352DE">
        <w:t xml:space="preserve">from </w:t>
      </w:r>
      <w:r w:rsidR="00261734" w:rsidRPr="001352DE">
        <w:t xml:space="preserve">other </w:t>
      </w:r>
      <w:r w:rsidR="00AC4FD5" w:rsidRPr="001352DE">
        <w:t>participants’</w:t>
      </w:r>
      <w:r w:rsidR="000F6FAC" w:rsidRPr="001352DE">
        <w:t xml:space="preserve"> </w:t>
      </w:r>
      <w:r w:rsidR="00261734" w:rsidRPr="001352DE">
        <w:t xml:space="preserve">scores </w:t>
      </w:r>
      <w:r w:rsidR="00AC4FD5" w:rsidRPr="001352DE">
        <w:t xml:space="preserve">in the same domain and trial type </w:t>
      </w:r>
      <w:r w:rsidR="00261734" w:rsidRPr="001352DE">
        <w:t>(</w:t>
      </w:r>
      <w:r w:rsidR="00E752F5" w:rsidRPr="001352DE">
        <w:t>9</w:t>
      </w:r>
      <w:r w:rsidR="006620B9" w:rsidRPr="001352DE">
        <w:t>2</w:t>
      </w:r>
      <w:r w:rsidR="00261734" w:rsidRPr="001352DE">
        <w:t>%)</w:t>
      </w:r>
      <w:r w:rsidR="00417401" w:rsidRPr="001352DE">
        <w:t xml:space="preserve">. </w:t>
      </w:r>
      <w:r w:rsidR="000F11AC" w:rsidRPr="001352DE">
        <w:t>A given i</w:t>
      </w:r>
      <w:r w:rsidR="00155531" w:rsidRPr="001352DE">
        <w:t>ndividual</w:t>
      </w:r>
      <w:r w:rsidR="00A4520C" w:rsidRPr="001352DE">
        <w:t xml:space="preserve">s’ </w:t>
      </w:r>
      <w:r w:rsidR="00155531" w:rsidRPr="001352DE">
        <w:rPr>
          <w:i/>
          <w:iCs/>
        </w:rPr>
        <w:t>D</w:t>
      </w:r>
      <w:r w:rsidR="00155531" w:rsidRPr="001352DE">
        <w:t xml:space="preserve"> scores’ 95% Confidence Interval</w:t>
      </w:r>
      <w:r w:rsidR="0062180F" w:rsidRPr="001352DE">
        <w:t xml:space="preserve"> typically </w:t>
      </w:r>
      <w:r w:rsidR="00155531" w:rsidRPr="001352DE">
        <w:t>span</w:t>
      </w:r>
      <w:r w:rsidR="0062180F" w:rsidRPr="001352DE">
        <w:t>s</w:t>
      </w:r>
      <w:r w:rsidR="00155531" w:rsidRPr="001352DE">
        <w:t xml:space="preserve"> a </w:t>
      </w:r>
      <w:r w:rsidR="000A367F" w:rsidRPr="001352DE">
        <w:t xml:space="preserve">very </w:t>
      </w:r>
      <w:r w:rsidR="00155531" w:rsidRPr="001352DE">
        <w:t>large proportion (51%) of the observed range of all scores within a given domain and trial type</w:t>
      </w:r>
      <w:r w:rsidR="009B2BCB" w:rsidRPr="001352DE">
        <w:t>, suggesting that</w:t>
      </w:r>
      <w:r w:rsidR="00261734" w:rsidRPr="001352DE">
        <w:t xml:space="preserve"> </w:t>
      </w:r>
      <w:r w:rsidR="009B2BCB" w:rsidRPr="001352DE">
        <w:t>little can be said with confidence about where the individual lies on the continuum</w:t>
      </w:r>
      <w:r w:rsidR="00E26E4D" w:rsidRPr="001352DE">
        <w:t xml:space="preserve"> that is being assessed</w:t>
      </w:r>
      <w:r w:rsidR="00FF1ADB" w:rsidRPr="001352DE">
        <w:t>.</w:t>
      </w:r>
      <w:r w:rsidR="00492862" w:rsidRPr="001352DE">
        <w:t xml:space="preserve"> </w:t>
      </w:r>
    </w:p>
    <w:p w14:paraId="0455756B" w14:textId="2EDBA282" w:rsidR="00B907C2" w:rsidRPr="001352DE" w:rsidRDefault="00831ED5" w:rsidP="00D21ABA">
      <w:pPr>
        <w:rPr>
          <w:color w:val="000000" w:themeColor="text1"/>
        </w:rPr>
      </w:pPr>
      <w:r w:rsidRPr="001352DE">
        <w:t>E</w:t>
      </w:r>
      <w:r w:rsidR="00261734" w:rsidRPr="001352DE">
        <w:t xml:space="preserve">xcept </w:t>
      </w:r>
      <w:r w:rsidR="00EB4157" w:rsidRPr="001352DE">
        <w:t>for</w:t>
      </w:r>
      <w:r w:rsidR="00261734" w:rsidRPr="001352DE">
        <w:t xml:space="preserve"> </w:t>
      </w:r>
      <w:r w:rsidR="00A01D0B" w:rsidRPr="001352DE">
        <w:t xml:space="preserve">a minority of </w:t>
      </w:r>
      <w:r w:rsidR="00261734" w:rsidRPr="001352DE">
        <w:t xml:space="preserve">extreme scores, an individual </w:t>
      </w:r>
      <w:r w:rsidR="00261734" w:rsidRPr="001352DE">
        <w:rPr>
          <w:i/>
        </w:rPr>
        <w:t>D</w:t>
      </w:r>
      <w:r w:rsidR="00261734" w:rsidRPr="001352DE">
        <w:t xml:space="preserve"> score is in general so </w:t>
      </w:r>
      <w:r w:rsidR="006D269A" w:rsidRPr="001352DE">
        <w:t>imprecisely</w:t>
      </w:r>
      <w:r w:rsidR="00261734" w:rsidRPr="001352DE">
        <w:t xml:space="preserve"> estimated as to allow for almost no inferences</w:t>
      </w:r>
      <w:r w:rsidR="00162507" w:rsidRPr="001352DE">
        <w:t xml:space="preserve"> about the individual</w:t>
      </w:r>
      <w:r w:rsidR="00B44958" w:rsidRPr="001352DE">
        <w:t xml:space="preserve">, including </w:t>
      </w:r>
      <w:r w:rsidR="0009757F" w:rsidRPr="001352DE">
        <w:t xml:space="preserve">where on the scale they lie, </w:t>
      </w:r>
      <w:r w:rsidR="00A01D0B" w:rsidRPr="001352DE">
        <w:t>that they demonstrated an IRAP effect, whether their score is different from other participants’ scores</w:t>
      </w:r>
      <w:r w:rsidR="00162507" w:rsidRPr="001352DE">
        <w:t>.</w:t>
      </w:r>
      <w:r w:rsidR="00B70B48" w:rsidRPr="001352DE">
        <w:t xml:space="preserve"> </w:t>
      </w:r>
      <w:r w:rsidR="008229D6" w:rsidRPr="001352DE">
        <w:t>This point can be illustrated with a simple example</w:t>
      </w:r>
      <w:r w:rsidR="00DB7F1E" w:rsidRPr="001352DE">
        <w:t>:</w:t>
      </w:r>
      <w:r w:rsidR="006A4B96" w:rsidRPr="001352DE">
        <w:t xml:space="preserve"> </w:t>
      </w:r>
      <w:r w:rsidR="001464F9" w:rsidRPr="001352DE">
        <w:t>i</w:t>
      </w:r>
      <w:r w:rsidR="008229D6" w:rsidRPr="001352DE">
        <w:t>f a participant completed a</w:t>
      </w:r>
      <w:r w:rsidR="002A27BE" w:rsidRPr="001352DE">
        <w:t>n</w:t>
      </w:r>
      <w:r w:rsidR="008229D6" w:rsidRPr="001352DE">
        <w:t xml:space="preserve"> IRAP and demonstrated a </w:t>
      </w:r>
      <w:r w:rsidR="008229D6" w:rsidRPr="001352DE">
        <w:rPr>
          <w:i/>
        </w:rPr>
        <w:t>D</w:t>
      </w:r>
      <w:r w:rsidR="008229D6" w:rsidRPr="001352DE">
        <w:t xml:space="preserve"> score </w:t>
      </w:r>
      <w:r w:rsidR="00C564CA" w:rsidRPr="001352DE">
        <w:t>of</w:t>
      </w:r>
      <w:r w:rsidR="008229D6" w:rsidRPr="001352DE">
        <w:t xml:space="preserve"> 0.30</w:t>
      </w:r>
      <w:r w:rsidR="00DD6984" w:rsidRPr="001352DE">
        <w:t xml:space="preserve"> (i.e., </w:t>
      </w:r>
      <w:r w:rsidR="00BA1A34" w:rsidRPr="001352DE">
        <w:t xml:space="preserve">greater than zero and </w:t>
      </w:r>
      <w:r w:rsidR="00DD6984" w:rsidRPr="001352DE">
        <w:t xml:space="preserve">putting them in the </w:t>
      </w:r>
      <w:r w:rsidR="004F1BF3" w:rsidRPr="001352DE">
        <w:t>66th</w:t>
      </w:r>
      <w:r w:rsidR="00DD6984" w:rsidRPr="001352DE">
        <w:t xml:space="preserve"> percentile of all </w:t>
      </w:r>
      <w:r w:rsidR="00DD6984" w:rsidRPr="001352DE">
        <w:rPr>
          <w:i/>
          <w:iCs/>
        </w:rPr>
        <w:t>D</w:t>
      </w:r>
      <w:r w:rsidR="00DD6984" w:rsidRPr="001352DE">
        <w:t xml:space="preserve"> scores in </w:t>
      </w:r>
      <w:r w:rsidR="005A2CB5" w:rsidRPr="001352DE">
        <w:t>the</w:t>
      </w:r>
      <w:r w:rsidR="00DD6984" w:rsidRPr="001352DE">
        <w:t xml:space="preserve"> dataset)</w:t>
      </w:r>
      <w:r w:rsidR="008229D6" w:rsidRPr="001352DE">
        <w:t xml:space="preserve">, we might traditionally describe this as a positive IRAP effect. </w:t>
      </w:r>
      <w:r w:rsidR="00D50BFB" w:rsidRPr="001352DE">
        <w:rPr>
          <w:color w:val="000000" w:themeColor="text1"/>
        </w:rPr>
        <w:t xml:space="preserve">If this was </w:t>
      </w:r>
      <w:r w:rsidR="009B7FE6" w:rsidRPr="001352DE">
        <w:rPr>
          <w:color w:val="000000" w:themeColor="text1"/>
        </w:rPr>
        <w:t>on the Black-positive</w:t>
      </w:r>
      <w:r w:rsidR="00D50BFB" w:rsidRPr="001352DE">
        <w:rPr>
          <w:color w:val="000000" w:themeColor="text1"/>
        </w:rPr>
        <w:t xml:space="preserve"> </w:t>
      </w:r>
      <w:r w:rsidR="00240544" w:rsidRPr="001352DE">
        <w:rPr>
          <w:color w:val="000000" w:themeColor="text1"/>
        </w:rPr>
        <w:t xml:space="preserve">trial type of a race </w:t>
      </w:r>
      <w:r w:rsidR="00D50BFB" w:rsidRPr="001352DE">
        <w:rPr>
          <w:color w:val="000000" w:themeColor="text1"/>
        </w:rPr>
        <w:t xml:space="preserve">IRAP, this </w:t>
      </w:r>
      <w:r w:rsidR="005C7317" w:rsidRPr="001352DE">
        <w:rPr>
          <w:color w:val="000000" w:themeColor="text1"/>
        </w:rPr>
        <w:t xml:space="preserve">would typically </w:t>
      </w:r>
      <w:r w:rsidR="00D50BFB" w:rsidRPr="001352DE">
        <w:rPr>
          <w:color w:val="000000" w:themeColor="text1"/>
        </w:rPr>
        <w:t xml:space="preserve">be interpreted as a </w:t>
      </w:r>
      <w:r w:rsidR="009B7FE6" w:rsidRPr="001352DE">
        <w:rPr>
          <w:color w:val="000000" w:themeColor="text1"/>
        </w:rPr>
        <w:t>pro</w:t>
      </w:r>
      <w:r w:rsidR="00D50BFB" w:rsidRPr="001352DE">
        <w:rPr>
          <w:color w:val="000000" w:themeColor="text1"/>
        </w:rPr>
        <w:t xml:space="preserve">-Black implicit bias. </w:t>
      </w:r>
      <w:r w:rsidR="008229D6" w:rsidRPr="001352DE">
        <w:t xml:space="preserve">However, when the confidence intervals around </w:t>
      </w:r>
      <w:r w:rsidR="008229D6" w:rsidRPr="001352DE">
        <w:rPr>
          <w:i/>
        </w:rPr>
        <w:t>D</w:t>
      </w:r>
      <w:r w:rsidR="008229D6" w:rsidRPr="001352DE">
        <w:t xml:space="preserve"> scores are considered</w:t>
      </w:r>
      <w:r w:rsidR="003E0441" w:rsidRPr="001352DE">
        <w:t xml:space="preserve"> (e.g., using the most probable confidence interval width: 95% CI [-0.36, 0.96])</w:t>
      </w:r>
      <w:r w:rsidR="008229D6" w:rsidRPr="001352DE">
        <w:t xml:space="preserve">, we would more accurately say that the participant’s </w:t>
      </w:r>
      <w:r w:rsidR="005C79B1" w:rsidRPr="001352DE">
        <w:t xml:space="preserve">data is </w:t>
      </w:r>
      <w:r w:rsidR="009D2CBB" w:rsidRPr="001352DE">
        <w:t xml:space="preserve">(a) no detectable IRAP effect was demonstrated (i.e., 95% Confidence Intervals did not exclude the zero point), and (b) their data is </w:t>
      </w:r>
      <w:r w:rsidR="005C79B1" w:rsidRPr="001352DE">
        <w:t xml:space="preserve">equally compatible with </w:t>
      </w:r>
      <w:r w:rsidR="002D6881" w:rsidRPr="001352DE">
        <w:t xml:space="preserve">them </w:t>
      </w:r>
      <w:r w:rsidR="002D6881" w:rsidRPr="001352DE">
        <w:t xml:space="preserve">demonstrating </w:t>
      </w:r>
      <w:r w:rsidR="00B3150A" w:rsidRPr="001352DE">
        <w:t xml:space="preserve">a </w:t>
      </w:r>
      <w:r w:rsidR="00803B28" w:rsidRPr="001352DE">
        <w:t>moderately</w:t>
      </w:r>
      <w:r w:rsidR="008229D6" w:rsidRPr="001352DE">
        <w:t xml:space="preserve"> </w:t>
      </w:r>
      <w:r w:rsidR="005C79B1" w:rsidRPr="001352DE">
        <w:t>anti-Black</w:t>
      </w:r>
      <w:r w:rsidR="008229D6" w:rsidRPr="001352DE">
        <w:t xml:space="preserve"> </w:t>
      </w:r>
      <w:r w:rsidR="001F65ED" w:rsidRPr="001352DE">
        <w:t>(</w:t>
      </w:r>
      <w:r w:rsidR="001F65ED" w:rsidRPr="001352DE">
        <w:rPr>
          <w:i/>
        </w:rPr>
        <w:t>D</w:t>
      </w:r>
      <w:r w:rsidR="001F65ED" w:rsidRPr="001352DE">
        <w:t xml:space="preserve"> = -0.</w:t>
      </w:r>
      <w:r w:rsidR="000C0B6E" w:rsidRPr="001352DE">
        <w:t>36</w:t>
      </w:r>
      <w:r w:rsidR="001F65ED" w:rsidRPr="001352DE">
        <w:t xml:space="preserve">) </w:t>
      </w:r>
      <w:r w:rsidR="005C79B1" w:rsidRPr="001352DE">
        <w:t>to</w:t>
      </w:r>
      <w:r w:rsidR="008229D6" w:rsidRPr="001352DE">
        <w:t xml:space="preserve"> </w:t>
      </w:r>
      <w:r w:rsidR="00803B28" w:rsidRPr="001352DE">
        <w:t>strongly</w:t>
      </w:r>
      <w:r w:rsidR="008229D6" w:rsidRPr="001352DE">
        <w:t xml:space="preserve"> </w:t>
      </w:r>
      <w:r w:rsidR="005C79B1" w:rsidRPr="001352DE">
        <w:rPr>
          <w:color w:val="000000" w:themeColor="text1"/>
        </w:rPr>
        <w:t xml:space="preserve">pro-Black </w:t>
      </w:r>
      <w:r w:rsidR="00B3150A" w:rsidRPr="001352DE">
        <w:rPr>
          <w:color w:val="000000" w:themeColor="text1"/>
        </w:rPr>
        <w:t xml:space="preserve">effect </w:t>
      </w:r>
      <w:r w:rsidR="001F65ED" w:rsidRPr="001352DE">
        <w:rPr>
          <w:color w:val="000000" w:themeColor="text1"/>
        </w:rPr>
        <w:t>(</w:t>
      </w:r>
      <w:r w:rsidR="001F65ED" w:rsidRPr="001352DE">
        <w:rPr>
          <w:i/>
          <w:color w:val="000000" w:themeColor="text1"/>
        </w:rPr>
        <w:t>D</w:t>
      </w:r>
      <w:r w:rsidR="001F65ED" w:rsidRPr="001352DE">
        <w:rPr>
          <w:color w:val="000000" w:themeColor="text1"/>
        </w:rPr>
        <w:t xml:space="preserve"> = 0.9</w:t>
      </w:r>
      <w:r w:rsidR="000C0B6E" w:rsidRPr="001352DE">
        <w:rPr>
          <w:color w:val="000000" w:themeColor="text1"/>
        </w:rPr>
        <w:t>6</w:t>
      </w:r>
      <w:r w:rsidR="001F65ED" w:rsidRPr="001352DE">
        <w:rPr>
          <w:color w:val="000000" w:themeColor="text1"/>
        </w:rPr>
        <w:t>)</w:t>
      </w:r>
      <w:r w:rsidR="009D2CBB" w:rsidRPr="001352DE">
        <w:rPr>
          <w:color w:val="000000" w:themeColor="text1"/>
        </w:rPr>
        <w:t>.</w:t>
      </w:r>
      <w:r w:rsidR="008E22FD" w:rsidRPr="001352DE">
        <w:rPr>
          <w:color w:val="000000" w:themeColor="text1"/>
        </w:rPr>
        <w:t xml:space="preserve"> </w:t>
      </w:r>
    </w:p>
    <w:p w14:paraId="2314892D" w14:textId="4EF52546" w:rsidR="006F4F42" w:rsidRPr="001352DE" w:rsidRDefault="006F4F42" w:rsidP="00D21ABA">
      <w:r w:rsidRPr="001352DE">
        <w:t xml:space="preserve">Results of a second set of </w:t>
      </w:r>
      <w:r w:rsidR="00A21078" w:rsidRPr="001352DE">
        <w:t>meta-</w:t>
      </w:r>
      <w:r w:rsidRPr="001352DE">
        <w:t>analy</w:t>
      </w:r>
      <w:r w:rsidR="00A21078" w:rsidRPr="001352DE">
        <w:t xml:space="preserve">tic models </w:t>
      </w:r>
      <w:r w:rsidRPr="001352DE">
        <w:t>demonstrate</w:t>
      </w:r>
      <w:r w:rsidR="00884E8A" w:rsidRPr="001352DE">
        <w:t>d</w:t>
      </w:r>
      <w:r w:rsidRPr="001352DE">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Pr="001352DE" w:rsidRDefault="00C1407F" w:rsidP="00D21ABA">
      <w:r w:rsidRPr="001352DE">
        <w:t xml:space="preserve">Finally, results from a third set of </w:t>
      </w:r>
      <w:r w:rsidR="00A21078" w:rsidRPr="001352DE">
        <w:t xml:space="preserve">meta-analytic models </w:t>
      </w:r>
      <w:r w:rsidRPr="001352DE">
        <w:t>assessed whether the IRAP is</w:t>
      </w:r>
      <w:r w:rsidR="003832D6" w:rsidRPr="001352DE">
        <w:t xml:space="preserve"> </w:t>
      </w:r>
      <w:r w:rsidR="000867C7" w:rsidRPr="001352DE">
        <w:t xml:space="preserve">(a) </w:t>
      </w:r>
      <w:r w:rsidR="0035716B" w:rsidRPr="001352DE">
        <w:t xml:space="preserve">as Connor &amp; Ever </w:t>
      </w:r>
      <w:r w:rsidR="0035716B" w:rsidRPr="001352DE">
        <w:fldChar w:fldCharType="begin"/>
      </w:r>
      <w:r w:rsidR="00DE1174" w:rsidRPr="001352DE">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1352DE">
        <w:fldChar w:fldCharType="separate"/>
      </w:r>
      <w:r w:rsidR="0035716B" w:rsidRPr="001352DE">
        <w:t>(2020)</w:t>
      </w:r>
      <w:r w:rsidR="0035716B" w:rsidRPr="001352DE">
        <w:fldChar w:fldCharType="end"/>
      </w:r>
      <w:r w:rsidR="0035716B" w:rsidRPr="001352DE">
        <w:t xml:space="preserve"> recently argued, </w:t>
      </w:r>
      <w:r w:rsidR="003832D6" w:rsidRPr="001352DE">
        <w:t xml:space="preserve">like many implicit measures in that it is a noisy measure at the individual level, </w:t>
      </w:r>
      <w:r w:rsidRPr="001352DE">
        <w:t xml:space="preserve">or </w:t>
      </w:r>
      <w:r w:rsidR="000867C7" w:rsidRPr="001352DE">
        <w:t xml:space="preserve">(b) </w:t>
      </w:r>
      <w:r w:rsidRPr="001352DE">
        <w:t xml:space="preserve">whether </w:t>
      </w:r>
      <w:r w:rsidR="0035716B" w:rsidRPr="001352DE">
        <w:t>the IRAP</w:t>
      </w:r>
      <w:r w:rsidRPr="001352DE">
        <w:t xml:space="preserve"> seems to have particularly bad performance relative to its peers.</w:t>
      </w:r>
      <w:r w:rsidR="00FE70F8" w:rsidRPr="001352DE">
        <w:t xml:space="preserve"> </w:t>
      </w:r>
      <w:r w:rsidR="00912654" w:rsidRPr="001352DE">
        <w:t>Across all metrics</w:t>
      </w:r>
      <w:r w:rsidR="00FE70F8" w:rsidRPr="001352DE">
        <w:t xml:space="preserve"> of individual level performance</w:t>
      </w:r>
      <w:r w:rsidR="00912654" w:rsidRPr="001352DE">
        <w:t xml:space="preserve">, the </w:t>
      </w:r>
      <w:r w:rsidR="00FE70F8" w:rsidRPr="001352DE">
        <w:t xml:space="preserve">IRAP performed </w:t>
      </w:r>
      <w:r w:rsidR="00912654" w:rsidRPr="001352DE">
        <w:t xml:space="preserve">significantly and substantially </w:t>
      </w:r>
      <w:r w:rsidR="00FE70F8" w:rsidRPr="001352DE">
        <w:t xml:space="preserve">worse than the most popular implicit measure, the Implicit Association Test. </w:t>
      </w:r>
    </w:p>
    <w:p w14:paraId="4D58754F" w14:textId="5AD8E441" w:rsidR="008B6CE3" w:rsidRPr="001352DE" w:rsidRDefault="00912654" w:rsidP="00D21ABA">
      <w:pPr>
        <w:pStyle w:val="Heading2"/>
      </w:pPr>
      <w:r w:rsidRPr="001352DE">
        <w:t xml:space="preserve">Implications for </w:t>
      </w:r>
      <w:r w:rsidR="008B6CE3" w:rsidRPr="001352DE">
        <w:t>behavior analytic research using the IRAP</w:t>
      </w:r>
    </w:p>
    <w:p w14:paraId="7A37C9A7" w14:textId="5CD46FFF" w:rsidR="008054CF" w:rsidRPr="001352DE" w:rsidRDefault="004E61A0" w:rsidP="00D21ABA">
      <w:r w:rsidRPr="001352DE">
        <w:t xml:space="preserve">The IRAP was recently argued to be better suited to investigating behavior analytic questions than questions around implicit attitudes </w:t>
      </w:r>
      <w:r w:rsidR="008B6CE3" w:rsidRPr="001352DE">
        <w:fldChar w:fldCharType="begin"/>
      </w:r>
      <w:r w:rsidR="00DE1174" w:rsidRPr="001352DE">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rsidRPr="001352DE">
        <w:fldChar w:fldCharType="separate"/>
      </w:r>
      <w:r w:rsidR="008B6CE3" w:rsidRPr="001352DE">
        <w:t>(Barnes-Holmes &amp; Harte, 2022)</w:t>
      </w:r>
      <w:r w:rsidR="008B6CE3" w:rsidRPr="001352DE">
        <w:fldChar w:fldCharType="end"/>
      </w:r>
      <w:r w:rsidRPr="001352DE">
        <w:t xml:space="preserve">. It is important to note that the analysis of individual level </w:t>
      </w:r>
      <w:r w:rsidR="0035101E" w:rsidRPr="001352DE">
        <w:t>IRAP</w:t>
      </w:r>
      <w:r w:rsidRPr="001352DE">
        <w:t xml:space="preserve"> data can serve neither </w:t>
      </w:r>
      <w:r w:rsidR="008B6CE3" w:rsidRPr="001352DE">
        <w:t xml:space="preserve">theoretical </w:t>
      </w:r>
      <w:r w:rsidRPr="001352DE">
        <w:t xml:space="preserve">purpose if </w:t>
      </w:r>
      <w:r w:rsidR="00DC32A3" w:rsidRPr="001352DE">
        <w:t xml:space="preserve">its </w:t>
      </w:r>
      <w:r w:rsidR="000F55EA" w:rsidRPr="001352DE">
        <w:t>effects</w:t>
      </w:r>
      <w:r w:rsidRPr="001352DE">
        <w:t xml:space="preserve"> are very </w:t>
      </w:r>
      <w:r w:rsidR="006D269A" w:rsidRPr="001352DE">
        <w:t>imprecisely</w:t>
      </w:r>
      <w:r w:rsidRPr="001352DE">
        <w:t xml:space="preserve"> estimated</w:t>
      </w:r>
      <w:r w:rsidR="003258B1" w:rsidRPr="001352DE">
        <w:t xml:space="preserve">, regardless of whether you couch this in psychometric (e.g., poor individual level estimation) or behavior analytic language (e.g., poor stimulus control within the task). </w:t>
      </w:r>
      <w:r w:rsidR="00793D81" w:rsidRPr="001352DE">
        <w:t xml:space="preserve">For example, </w:t>
      </w:r>
      <w:r w:rsidR="00B5058E" w:rsidRPr="001352DE">
        <w:t xml:space="preserve">Finn et al. </w:t>
      </w:r>
      <w:r w:rsidR="00B5058E" w:rsidRPr="001352DE">
        <w:fldChar w:fldCharType="begin"/>
      </w:r>
      <w:r w:rsidR="00DE1174" w:rsidRPr="001352DE">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rsidRPr="001352DE">
        <w:fldChar w:fldCharType="separate"/>
      </w:r>
      <w:r w:rsidR="00B5058E" w:rsidRPr="001352DE">
        <w:t>(2019)</w:t>
      </w:r>
      <w:r w:rsidR="00B5058E" w:rsidRPr="001352DE">
        <w:fldChar w:fldCharType="end"/>
      </w:r>
      <w:r w:rsidR="00B5058E" w:rsidRPr="001352DE">
        <w:t xml:space="preserve"> </w:t>
      </w:r>
      <w:r w:rsidR="00793D81" w:rsidRPr="001352DE">
        <w:t>adopt</w:t>
      </w:r>
      <w:r w:rsidR="00A607F6" w:rsidRPr="001352DE">
        <w:t>ed</w:t>
      </w:r>
      <w:r w:rsidR="00793D81" w:rsidRPr="001352DE">
        <w:t xml:space="preserve"> an explicitly behavior analytic approach, consistent with the recent recommendations of Barnes-Holmes </w:t>
      </w:r>
      <w:r w:rsidR="00664886" w:rsidRPr="001352DE">
        <w:t xml:space="preserve">and Harte’s </w:t>
      </w:r>
      <w:r w:rsidR="00664886" w:rsidRPr="001352DE">
        <w:fldChar w:fldCharType="begin"/>
      </w:r>
      <w:r w:rsidR="00DE1174" w:rsidRPr="001352DE">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rsidRPr="001352DE">
        <w:fldChar w:fldCharType="separate"/>
      </w:r>
      <w:r w:rsidR="00664886" w:rsidRPr="001352DE">
        <w:t>(2022)</w:t>
      </w:r>
      <w:r w:rsidR="00664886" w:rsidRPr="001352DE">
        <w:fldChar w:fldCharType="end"/>
      </w:r>
      <w:r w:rsidR="00664886" w:rsidRPr="001352DE">
        <w:t xml:space="preserve"> call</w:t>
      </w:r>
      <w:r w:rsidR="00793D81" w:rsidRPr="001352DE">
        <w:t xml:space="preserve"> for a behavior analytic program of IRAP research. However, </w:t>
      </w:r>
      <w:r w:rsidR="00664886" w:rsidRPr="001352DE">
        <w:t xml:space="preserve">Finn et al.’s </w:t>
      </w:r>
      <w:r w:rsidR="00B5058E" w:rsidRPr="001352DE">
        <w:fldChar w:fldCharType="begin"/>
      </w:r>
      <w:r w:rsidR="00DE1174" w:rsidRPr="001352DE">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rsidRPr="001352DE">
        <w:fldChar w:fldCharType="separate"/>
      </w:r>
      <w:r w:rsidR="00B5058E" w:rsidRPr="001352DE">
        <w:t>(2019)</w:t>
      </w:r>
      <w:r w:rsidR="00B5058E" w:rsidRPr="001352DE">
        <w:fldChar w:fldCharType="end"/>
      </w:r>
      <w:r w:rsidR="00664886" w:rsidRPr="001352DE">
        <w:t xml:space="preserve"> </w:t>
      </w:r>
      <w:r w:rsidR="006433EC" w:rsidRPr="001352DE">
        <w:t xml:space="preserve">individual level </w:t>
      </w:r>
      <w:r w:rsidR="00793D81" w:rsidRPr="001352DE">
        <w:t xml:space="preserve">analyses IRAP data are equally </w:t>
      </w:r>
      <w:r w:rsidR="003642F9" w:rsidRPr="001352DE">
        <w:t xml:space="preserve">as </w:t>
      </w:r>
      <w:r w:rsidR="00793D81" w:rsidRPr="001352DE">
        <w:t xml:space="preserve">stymied by the IRAP’s </w:t>
      </w:r>
      <w:r w:rsidR="00191323" w:rsidRPr="001352DE">
        <w:t>imprecise</w:t>
      </w:r>
      <w:r w:rsidR="00793D81" w:rsidRPr="001352DE">
        <w:t xml:space="preserve"> estimation of individual level effects as </w:t>
      </w:r>
      <w:r w:rsidR="00B66077" w:rsidRPr="001352DE">
        <w:t>any</w:t>
      </w:r>
      <w:r w:rsidR="00793D81" w:rsidRPr="001352DE">
        <w:t xml:space="preserve"> explicitly social-cognitive research using the IRAP as a measure of implicit attitudes. </w:t>
      </w:r>
    </w:p>
    <w:p w14:paraId="39DB920E" w14:textId="1004A466" w:rsidR="004371AB" w:rsidRPr="001352DE" w:rsidRDefault="00656310" w:rsidP="00D21ABA">
      <w:pPr>
        <w:pStyle w:val="Heading2"/>
      </w:pPr>
      <w:r w:rsidRPr="001352DE">
        <w:t>Possible ways to improve individual level utility</w:t>
      </w:r>
    </w:p>
    <w:p w14:paraId="0D41E607" w14:textId="77777777" w:rsidR="00D21ABA" w:rsidRPr="001352DE" w:rsidRDefault="003E1A44" w:rsidP="00D21ABA">
      <w:pPr>
        <w:rPr>
          <w:b/>
        </w:rPr>
      </w:pPr>
      <w:r w:rsidRPr="001352DE">
        <w:t xml:space="preserve">Notionally, the estimation of individual scores could be improved. This could take many forms, including </w:t>
      </w:r>
      <w:r w:rsidR="002757AB" w:rsidRPr="001352DE">
        <w:t xml:space="preserve">substantially </w:t>
      </w:r>
      <w:r w:rsidR="003147E5" w:rsidRPr="001352DE">
        <w:t>lengthening the procedure</w:t>
      </w:r>
      <w:r w:rsidR="000B32F8" w:rsidRPr="001352DE">
        <w:t>.</w:t>
      </w:r>
      <w:r w:rsidR="00F13662" w:rsidRPr="001352DE">
        <w:t xml:space="preserve"> Given that reliability is determined in part by task length, this would also help raise the IRAP’s internal consistency and test-retest reliability, which are currently between poor and unacceptably low </w:t>
      </w:r>
      <w:r w:rsidR="00F13662" w:rsidRPr="001352DE">
        <w:fldChar w:fldCharType="begin"/>
      </w:r>
      <w:r w:rsidR="00DE1174" w:rsidRPr="001352DE">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sidRPr="001352DE">
        <w:rPr>
          <w:rFonts w:ascii="Cambria" w:hAnsi="Cambria" w:cs="Cambria"/>
        </w:rPr>
        <w:instrText>α</w:instrText>
      </w:r>
      <w:r w:rsidR="00DE1174" w:rsidRPr="001352DE">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rsidRPr="001352DE">
        <w:fldChar w:fldCharType="separate"/>
      </w:r>
      <w:r w:rsidR="00273D71" w:rsidRPr="001352DE">
        <w:t>(Hussey &amp; Drake, 2020a)</w:t>
      </w:r>
      <w:r w:rsidR="00F13662" w:rsidRPr="001352DE">
        <w:fldChar w:fldCharType="end"/>
      </w:r>
      <w:r w:rsidR="00F13662" w:rsidRPr="001352DE">
        <w:t xml:space="preserve">. </w:t>
      </w:r>
      <w:r w:rsidR="00CB4996" w:rsidRPr="001352DE">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rsidRPr="001352DE">
        <w:t xml:space="preserve">task lengthening is often less effective in practice due to increased participant fatigue. </w:t>
      </w:r>
      <w:r w:rsidR="00BC560F" w:rsidRPr="001352DE">
        <w:rPr>
          <w:bCs/>
        </w:rPr>
        <w:t>O</w:t>
      </w:r>
      <w:r w:rsidR="00F13662" w:rsidRPr="001352DE">
        <w:t>ther forms of improvemen</w:t>
      </w:r>
      <w:r w:rsidR="0099339C" w:rsidRPr="001352DE">
        <w:t xml:space="preserve">t to the task itself are likely necessary. </w:t>
      </w:r>
      <w:r w:rsidR="00762CD7" w:rsidRPr="001352DE">
        <w:t xml:space="preserve">From a behavioral perspective, it appears that there is a need to </w:t>
      </w:r>
      <w:r w:rsidR="00F13662" w:rsidRPr="001352DE">
        <w:t xml:space="preserve">enhance stimulus control over </w:t>
      </w:r>
      <w:r w:rsidR="007E0318" w:rsidRPr="001352DE">
        <w:t>behavior</w:t>
      </w:r>
      <w:r w:rsidR="00F13662" w:rsidRPr="001352DE">
        <w:t xml:space="preserve"> within the task</w:t>
      </w:r>
      <w:r w:rsidR="00762CD7" w:rsidRPr="001352DE">
        <w:t xml:space="preserve"> in order to improve signal-to-noise ratio</w:t>
      </w:r>
      <w:r w:rsidR="00816755" w:rsidRPr="001352DE">
        <w:t xml:space="preserve"> </w:t>
      </w:r>
      <w:r w:rsidR="00762CD7" w:rsidRPr="001352DE">
        <w:t>of the data it produces</w:t>
      </w:r>
      <w:r w:rsidR="00F13662" w:rsidRPr="001352DE">
        <w:t xml:space="preserve">. </w:t>
      </w:r>
    </w:p>
    <w:p w14:paraId="02AECEAB" w14:textId="03C323BE" w:rsidR="008212D6" w:rsidRDefault="008212D6" w:rsidP="008212D6">
      <w:pPr>
        <w:pStyle w:val="Heading1"/>
      </w:pPr>
      <w:r>
        <w:lastRenderedPageBreak/>
        <w:t xml:space="preserve">Author </w:t>
      </w:r>
      <w:proofErr w:type="gramStart"/>
      <w:r>
        <w:t>note</w:t>
      </w:r>
      <w:proofErr w:type="gramEnd"/>
    </w:p>
    <w:p w14:paraId="66A623B1" w14:textId="77777777" w:rsidR="008212D6" w:rsidRDefault="008212D6" w:rsidP="008212D6">
      <w:pPr>
        <w:ind w:firstLine="0"/>
        <w:rPr>
          <w:rFonts w:eastAsia="Times New Roman"/>
        </w:rPr>
      </w:pPr>
      <w:r>
        <w:t>Funding:</w:t>
      </w:r>
      <w:r>
        <w:t xml:space="preserve"> </w:t>
      </w:r>
      <w:r w:rsidRPr="007D1F02">
        <w:rPr>
          <w:rFonts w:eastAsia="Times New Roman"/>
        </w:rPr>
        <w:t>IH was supported by Ghent University grant 01P05517 and the META-REP Priority Program of the German Research Foundation (#464488178)</w:t>
      </w:r>
      <w:r>
        <w:rPr>
          <w:rFonts w:eastAsia="Times New Roman"/>
        </w:rPr>
        <w:t xml:space="preserve">. </w:t>
      </w:r>
    </w:p>
    <w:p w14:paraId="056AC04E" w14:textId="4EEE78D9" w:rsidR="008212D6" w:rsidRPr="00B05F3F" w:rsidRDefault="008212D6" w:rsidP="00B05F3F">
      <w:pPr>
        <w:ind w:firstLine="0"/>
        <w:rPr>
          <w:rFonts w:eastAsia="Times New Roman"/>
        </w:rPr>
      </w:pPr>
      <w:r>
        <w:rPr>
          <w:rFonts w:eastAsia="Times New Roman"/>
        </w:rPr>
        <w:t xml:space="preserve">Data availability: </w:t>
      </w:r>
      <w:r>
        <w:rPr>
          <w:rFonts w:eastAsia="Times New Roman"/>
        </w:rPr>
        <w:t xml:space="preserve">All data and code </w:t>
      </w:r>
      <w:proofErr w:type="gramStart"/>
      <w:r>
        <w:rPr>
          <w:rFonts w:eastAsia="Times New Roman"/>
        </w:rPr>
        <w:t>is</w:t>
      </w:r>
      <w:proofErr w:type="gramEnd"/>
      <w:r>
        <w:rPr>
          <w:rFonts w:eastAsia="Times New Roman"/>
        </w:rPr>
        <w:t xml:space="preserve"> available at </w:t>
      </w:r>
      <w:hyperlink r:id="rId21" w:history="1">
        <w:r>
          <w:rPr>
            <w:rStyle w:val="Hyperlink"/>
            <w:rFonts w:eastAsia="Times New Roman"/>
          </w:rPr>
          <w:t>osf.io/mb4ph</w:t>
        </w:r>
      </w:hyperlink>
      <w:r>
        <w:rPr>
          <w:rFonts w:eastAsia="Times New Roman"/>
        </w:rPr>
        <w:t xml:space="preserve"> </w:t>
      </w:r>
    </w:p>
    <w:p w14:paraId="58F0A1D2" w14:textId="610B312F" w:rsidR="004559D9" w:rsidRPr="001352DE" w:rsidRDefault="004559D9" w:rsidP="00D21ABA">
      <w:pPr>
        <w:pStyle w:val="Heading1"/>
      </w:pPr>
      <w:r w:rsidRPr="001352DE">
        <w:t>References</w:t>
      </w:r>
    </w:p>
    <w:p w14:paraId="4F16F7B3" w14:textId="77777777" w:rsidR="00DA1E67" w:rsidRPr="001352DE" w:rsidRDefault="00E20116" w:rsidP="0062006B">
      <w:pPr>
        <w:pStyle w:val="Bibliography"/>
      </w:pPr>
      <w:r w:rsidRPr="001352DE">
        <w:fldChar w:fldCharType="begin"/>
      </w:r>
      <w:r w:rsidR="00DE1174" w:rsidRPr="001352DE">
        <w:instrText xml:space="preserve"> ADDIN ZOTERO_BIBL {"uncited":[],"omitted":[],"custom":[]} CSL_BIBLIOGRAPHY </w:instrText>
      </w:r>
      <w:r w:rsidRPr="001352DE">
        <w:fldChar w:fldCharType="separate"/>
      </w:r>
      <w:r w:rsidR="00DA1E67" w:rsidRPr="001352DE">
        <w:t xml:space="preserve">Albright, J. (2019). </w:t>
      </w:r>
      <w:r w:rsidR="00DA1E67" w:rsidRPr="001352DE">
        <w:rPr>
          <w:i/>
          <w:iCs/>
        </w:rPr>
        <w:t>Boot Package in R: Understanding Bootstrap Confidence Interval Output</w:t>
      </w:r>
      <w:r w:rsidR="00DA1E67" w:rsidRPr="001352DE">
        <w:t>. https://blog.methodsconsultants.com/posts/understanding-bootstrap-confidence-interval-output-from-the-r-boot-package/</w:t>
      </w:r>
    </w:p>
    <w:p w14:paraId="3F2960C0" w14:textId="77777777" w:rsidR="00DA1E67" w:rsidRPr="001352DE" w:rsidRDefault="00DA1E67" w:rsidP="0062006B">
      <w:pPr>
        <w:pStyle w:val="Bibliography"/>
      </w:pPr>
      <w:r w:rsidRPr="001352DE">
        <w:t xml:space="preserve">Barnes-Holmes, D., Barnes-Holmes, Y., Power, P., Hayden, E., Milne, R., &amp; Stewart, I. (2006). Do you really know what you believe? Developing the Implicit Relational Assessment Procedure (IRAP) as a direct measure of implicit beliefs. </w:t>
      </w:r>
      <w:r w:rsidRPr="001352DE">
        <w:rPr>
          <w:i/>
          <w:iCs/>
        </w:rPr>
        <w:t>The Irish Psychologist</w:t>
      </w:r>
      <w:r w:rsidRPr="001352DE">
        <w:t xml:space="preserve">, </w:t>
      </w:r>
      <w:r w:rsidRPr="001352DE">
        <w:rPr>
          <w:i/>
          <w:iCs/>
        </w:rPr>
        <w:t>32</w:t>
      </w:r>
      <w:r w:rsidRPr="001352DE">
        <w:t>(7), 169–177.</w:t>
      </w:r>
    </w:p>
    <w:p w14:paraId="31716D9C" w14:textId="77777777" w:rsidR="00DA1E67" w:rsidRPr="001352DE" w:rsidRDefault="00DA1E67" w:rsidP="0062006B">
      <w:pPr>
        <w:pStyle w:val="Bibliography"/>
      </w:pPr>
      <w:r w:rsidRPr="001352DE">
        <w:t xml:space="preserve">Barnes-Holmes, D., Barnes-Holmes, Y., Stewart, I., &amp; Boles, S. (2010). A sketch of the Implicit Relational Assessment Procedure (IRAP) and the Relational Elaboration and Coherence (REC) model. </w:t>
      </w:r>
      <w:r w:rsidRPr="001352DE">
        <w:rPr>
          <w:i/>
          <w:iCs/>
        </w:rPr>
        <w:t>The Psychological Record</w:t>
      </w:r>
      <w:r w:rsidRPr="001352DE">
        <w:t xml:space="preserve">, </w:t>
      </w:r>
      <w:r w:rsidRPr="001352DE">
        <w:rPr>
          <w:i/>
          <w:iCs/>
        </w:rPr>
        <w:t>60</w:t>
      </w:r>
      <w:r w:rsidRPr="001352DE">
        <w:t>, 527–542.</w:t>
      </w:r>
    </w:p>
    <w:p w14:paraId="6786B490" w14:textId="77777777" w:rsidR="00DA1E67" w:rsidRPr="001352DE" w:rsidRDefault="00DA1E67" w:rsidP="0062006B">
      <w:pPr>
        <w:pStyle w:val="Bibliography"/>
      </w:pPr>
      <w:r w:rsidRPr="001352DE">
        <w:t xml:space="preserve">Barnes-Holmes, D., &amp; Harte, C. (2022). The IRAP as a Measure of Implicit Cognition: A Case of Frankenstein’s Monster. </w:t>
      </w:r>
      <w:r w:rsidRPr="001352DE">
        <w:rPr>
          <w:i/>
          <w:iCs/>
        </w:rPr>
        <w:t>Perspectives on Behavior Science</w:t>
      </w:r>
      <w:r w:rsidRPr="001352DE">
        <w:t>. https://doi.org/10.1007/s40614-022-00352-z</w:t>
      </w:r>
    </w:p>
    <w:p w14:paraId="35C9EFAD" w14:textId="77777777" w:rsidR="00DA1E67" w:rsidRPr="001352DE" w:rsidRDefault="00DA1E67" w:rsidP="0062006B">
      <w:pPr>
        <w:pStyle w:val="Bibliography"/>
      </w:pPr>
      <w:r w:rsidRPr="001352DE">
        <w:t xml:space="preserve">Bates, D., Mächler, M., Bolker, B., &amp; Walker, S. (2015). Fitting Linear Mixed-Effects Models Using lme4. </w:t>
      </w:r>
      <w:r w:rsidRPr="001352DE">
        <w:rPr>
          <w:i/>
          <w:iCs/>
        </w:rPr>
        <w:t>Journal of Statistical Software</w:t>
      </w:r>
      <w:r w:rsidRPr="001352DE">
        <w:t xml:space="preserve">, </w:t>
      </w:r>
      <w:r w:rsidRPr="001352DE">
        <w:rPr>
          <w:i/>
          <w:iCs/>
        </w:rPr>
        <w:t>67</w:t>
      </w:r>
      <w:r w:rsidRPr="001352DE">
        <w:t>(1), 1–48. https://doi.org/10.18637/jss.v067.i01</w:t>
      </w:r>
    </w:p>
    <w:p w14:paraId="1EFC80E3" w14:textId="77777777" w:rsidR="00DA1E67" w:rsidRPr="001352DE" w:rsidRDefault="00DA1E67" w:rsidP="0062006B">
      <w:pPr>
        <w:pStyle w:val="Bibliography"/>
      </w:pPr>
      <w:r w:rsidRPr="001352DE">
        <w:t xml:space="preserve">Canty, A. J. (2002). Resampling Methods in R: The boot Package. </w:t>
      </w:r>
      <w:r w:rsidRPr="001352DE">
        <w:rPr>
          <w:i/>
          <w:iCs/>
        </w:rPr>
        <w:t>R News</w:t>
      </w:r>
      <w:r w:rsidRPr="001352DE">
        <w:t xml:space="preserve">, </w:t>
      </w:r>
      <w:r w:rsidRPr="001352DE">
        <w:rPr>
          <w:i/>
          <w:iCs/>
        </w:rPr>
        <w:t>2/3</w:t>
      </w:r>
      <w:r w:rsidRPr="001352DE">
        <w:t>, 2–7.</w:t>
      </w:r>
    </w:p>
    <w:p w14:paraId="57E9516A" w14:textId="77777777" w:rsidR="00DA1E67" w:rsidRPr="001352DE" w:rsidRDefault="00DA1E67" w:rsidP="0062006B">
      <w:pPr>
        <w:pStyle w:val="Bibliography"/>
      </w:pPr>
      <w:r w:rsidRPr="001352DE">
        <w:t xml:space="preserve">Connor, P., &amp; Evers, E. R. K. (2020). The Bias of Individuals (in Crowds): Why Implicit Bias Is Probably a Noisily Measured Individual-Level Construct. </w:t>
      </w:r>
      <w:r w:rsidRPr="001352DE">
        <w:rPr>
          <w:i/>
          <w:iCs/>
        </w:rPr>
        <w:t>Perspectives on Psychological Science</w:t>
      </w:r>
      <w:r w:rsidRPr="001352DE">
        <w:t xml:space="preserve">, </w:t>
      </w:r>
      <w:r w:rsidRPr="001352DE">
        <w:rPr>
          <w:i/>
          <w:iCs/>
        </w:rPr>
        <w:t>15</w:t>
      </w:r>
      <w:r w:rsidRPr="001352DE">
        <w:t>(6), 1329–1345. https://doi.org/10.1177/1745691620931492</w:t>
      </w:r>
    </w:p>
    <w:p w14:paraId="2CE53E41" w14:textId="77777777" w:rsidR="00DA1E67" w:rsidRPr="001352DE" w:rsidRDefault="00DA1E67" w:rsidP="0062006B">
      <w:pPr>
        <w:pStyle w:val="Bibliography"/>
      </w:pPr>
      <w:r w:rsidRPr="001352DE">
        <w:t xml:space="preserve">Cornell Statistical Consulting Unit. (2008). </w:t>
      </w:r>
      <w:r w:rsidRPr="001352DE">
        <w:rPr>
          <w:i/>
          <w:iCs/>
        </w:rPr>
        <w:t>Overlapping Confidence Intervals and Statistical Significance</w:t>
      </w:r>
      <w:r w:rsidRPr="001352DE">
        <w:t xml:space="preserve"> (Statnews #73). Cornell University.</w:t>
      </w:r>
    </w:p>
    <w:p w14:paraId="719208EB" w14:textId="77777777" w:rsidR="00DA1E67" w:rsidRPr="001352DE" w:rsidRDefault="00DA1E67" w:rsidP="0062006B">
      <w:pPr>
        <w:pStyle w:val="Bibliography"/>
      </w:pPr>
      <w:r w:rsidRPr="001352DE">
        <w:t xml:space="preserve">De Schryver, M., Hussey, I., De Neve, J., Cartwright, A., &amp; Barnes-Holmes, D. (2018). The PIIRAP: An alternative scoring algorithm for the IRAP using a probabilistic semiparametric effect size measure. </w:t>
      </w:r>
      <w:r w:rsidRPr="001352DE">
        <w:rPr>
          <w:i/>
          <w:iCs/>
        </w:rPr>
        <w:t>Journal of Contextual Behavioral Science</w:t>
      </w:r>
      <w:r w:rsidRPr="001352DE">
        <w:t xml:space="preserve">, </w:t>
      </w:r>
      <w:r w:rsidRPr="001352DE">
        <w:rPr>
          <w:i/>
          <w:iCs/>
        </w:rPr>
        <w:t>7</w:t>
      </w:r>
      <w:r w:rsidRPr="001352DE">
        <w:t>, 97–103. https://doi.org/10.1016/j.jcbs.2018.01.001</w:t>
      </w:r>
    </w:p>
    <w:p w14:paraId="0A6D2040" w14:textId="77777777" w:rsidR="00DA1E67" w:rsidRPr="001352DE" w:rsidRDefault="00DA1E67" w:rsidP="0062006B">
      <w:pPr>
        <w:pStyle w:val="Bibliography"/>
      </w:pPr>
      <w:r w:rsidRPr="001352DE">
        <w:t xml:space="preserve">Drake, C. E., Primeaux, S., &amp; Thomas, J. (2018). Comparing Implicit Gender Stereotypes Between Women and Men with the Implicit Relational Assessment Procedure. </w:t>
      </w:r>
      <w:r w:rsidRPr="001352DE">
        <w:rPr>
          <w:i/>
          <w:iCs/>
        </w:rPr>
        <w:t>Gender Issues</w:t>
      </w:r>
      <w:r w:rsidRPr="001352DE">
        <w:t xml:space="preserve">, </w:t>
      </w:r>
      <w:r w:rsidRPr="001352DE">
        <w:rPr>
          <w:i/>
          <w:iCs/>
        </w:rPr>
        <w:t>35</w:t>
      </w:r>
      <w:r w:rsidRPr="001352DE">
        <w:t>(1), 3–20. https://doi.org/10.1007/s12147-017-9189-6</w:t>
      </w:r>
    </w:p>
    <w:p w14:paraId="177AFAEA" w14:textId="77777777" w:rsidR="00DA1E67" w:rsidRPr="001352DE" w:rsidRDefault="00DA1E67" w:rsidP="0062006B">
      <w:pPr>
        <w:pStyle w:val="Bibliography"/>
      </w:pPr>
      <w:r w:rsidRPr="001352DE">
        <w:t xml:space="preserve">Drake, C. E., Seymour, K. H., &amp; Habib, R. (2016). Testing the IRAP: Exploring the Reliability and Fakability of an Idiographic Approach to </w:t>
      </w:r>
      <w:r w:rsidRPr="001352DE">
        <w:t xml:space="preserve">Interpersonal Attitudes. </w:t>
      </w:r>
      <w:r w:rsidRPr="001352DE">
        <w:rPr>
          <w:i/>
          <w:iCs/>
        </w:rPr>
        <w:t>The Psychological Record</w:t>
      </w:r>
      <w:r w:rsidRPr="001352DE">
        <w:t xml:space="preserve">, </w:t>
      </w:r>
      <w:r w:rsidRPr="001352DE">
        <w:rPr>
          <w:i/>
          <w:iCs/>
        </w:rPr>
        <w:t>66</w:t>
      </w:r>
      <w:r w:rsidRPr="001352DE">
        <w:t>(1), 153–163. https://doi.org/10.1007/s40732-015-0160-1</w:t>
      </w:r>
    </w:p>
    <w:p w14:paraId="63F8974E" w14:textId="77777777" w:rsidR="00DA1E67" w:rsidRPr="001352DE" w:rsidRDefault="00DA1E67" w:rsidP="0062006B">
      <w:pPr>
        <w:pStyle w:val="Bibliography"/>
      </w:pPr>
      <w:r w:rsidRPr="001352DE">
        <w:t xml:space="preserve">Fernández-Castilla, B., Declercq, L., Jamshidi, L., Beretvas, N., Onghena, P., &amp; Noortgate, W. V. den. (2020). Visual Representations of Meta-Analyses of Multiple Outcomes: Extensions to Forest Plots, Funnel Plots, and Caterpillar Plots. </w:t>
      </w:r>
      <w:r w:rsidRPr="001352DE">
        <w:rPr>
          <w:i/>
          <w:iCs/>
        </w:rPr>
        <w:t>Methodology</w:t>
      </w:r>
      <w:r w:rsidRPr="001352DE">
        <w:t xml:space="preserve">, </w:t>
      </w:r>
      <w:r w:rsidRPr="001352DE">
        <w:rPr>
          <w:i/>
          <w:iCs/>
        </w:rPr>
        <w:t>16</w:t>
      </w:r>
      <w:r w:rsidRPr="001352DE">
        <w:t>(4), 299–315. https://doi.org/10.5964/meth.4013</w:t>
      </w:r>
    </w:p>
    <w:p w14:paraId="52D1834C" w14:textId="77777777" w:rsidR="00DA1E67" w:rsidRPr="001352DE" w:rsidRDefault="00DA1E67" w:rsidP="0062006B">
      <w:pPr>
        <w:pStyle w:val="Bibliography"/>
      </w:pPr>
      <w:r w:rsidRPr="001352DE">
        <w:t xml:space="preserve">Finn, M., Barnes-Holmes, D., Hussey, I., &amp; Graddy, J. (2016). Exploring the behavioral dynamics of the implicit relational assessment procedure: The impact of three types of introductory rules. </w:t>
      </w:r>
      <w:r w:rsidRPr="001352DE">
        <w:rPr>
          <w:i/>
          <w:iCs/>
        </w:rPr>
        <w:t>The Psychological Record</w:t>
      </w:r>
      <w:r w:rsidRPr="001352DE">
        <w:t xml:space="preserve">, </w:t>
      </w:r>
      <w:r w:rsidRPr="001352DE">
        <w:rPr>
          <w:i/>
          <w:iCs/>
        </w:rPr>
        <w:t>66</w:t>
      </w:r>
      <w:r w:rsidRPr="001352DE">
        <w:t>(2), 309–321. https://doi.org/10.1007/s40732-016-0173-4</w:t>
      </w:r>
    </w:p>
    <w:p w14:paraId="4AA6CD08" w14:textId="77777777" w:rsidR="00DA1E67" w:rsidRPr="001352DE" w:rsidRDefault="00DA1E67" w:rsidP="0062006B">
      <w:pPr>
        <w:pStyle w:val="Bibliography"/>
      </w:pPr>
      <w:r w:rsidRPr="001352DE">
        <w:t xml:space="preserve">Finn, M., Barnes-Holmes, D., &amp; McEnteggart, C. (2017). Exploring the Single-Trial-Type-Dominance-Effect in the IRAP: Developing a Differential Arbitrarily Applicable Relational Responding Effects (DAARRE) Model. </w:t>
      </w:r>
      <w:r w:rsidRPr="001352DE">
        <w:rPr>
          <w:i/>
          <w:iCs/>
        </w:rPr>
        <w:t>The Psychological Record</w:t>
      </w:r>
      <w:r w:rsidRPr="001352DE">
        <w:t>, 1–15. https://doi.org/10.1007/s40732-017-0262-z</w:t>
      </w:r>
    </w:p>
    <w:p w14:paraId="7C147E40" w14:textId="77777777" w:rsidR="00DA1E67" w:rsidRPr="001352DE" w:rsidRDefault="00DA1E67" w:rsidP="0062006B">
      <w:pPr>
        <w:pStyle w:val="Bibliography"/>
      </w:pPr>
      <w:r w:rsidRPr="001352DE">
        <w:t xml:space="preserve">Finn, M., Barnes-Holmes, D., McEnteggart, C., &amp; Kavanagh, D. (2019). Predicting and Influencing the Single-Trial-Type-Dominance-Effect: The First Study. </w:t>
      </w:r>
      <w:r w:rsidRPr="001352DE">
        <w:rPr>
          <w:i/>
          <w:iCs/>
        </w:rPr>
        <w:t>The Psychological Record</w:t>
      </w:r>
      <w:r w:rsidRPr="001352DE">
        <w:t xml:space="preserve">, </w:t>
      </w:r>
      <w:r w:rsidRPr="001352DE">
        <w:rPr>
          <w:i/>
          <w:iCs/>
        </w:rPr>
        <w:t>69</w:t>
      </w:r>
      <w:r w:rsidRPr="001352DE">
        <w:t>(3), 425–435. https://doi.org/10.1007/s40732-019-00347-4</w:t>
      </w:r>
    </w:p>
    <w:p w14:paraId="393C4EFE" w14:textId="77777777" w:rsidR="00DA1E67" w:rsidRPr="001352DE" w:rsidRDefault="00DA1E67" w:rsidP="0062006B">
      <w:pPr>
        <w:pStyle w:val="Bibliography"/>
      </w:pPr>
      <w:r w:rsidRPr="001352DE">
        <w:t xml:space="preserve">Greenwald, A. G., Brendl, M., Cai, H., Cvencek, D., Dovidio, J. F., Friese, M., Hahn, A., Hehman, E., Hofmann, W., Hughes, S., Hussey, I., Jordan, C., Kirby, T. A., Lai, C. K., Lang, J. W. B., Lindgren, K. P., Maison, D., Ostafin, B. D., Rae, J. R., … Wiers, R. W. (2022). Best research practices for using the Implicit Association Test. </w:t>
      </w:r>
      <w:r w:rsidRPr="001352DE">
        <w:rPr>
          <w:i/>
          <w:iCs/>
        </w:rPr>
        <w:t>Behavior Research Methods</w:t>
      </w:r>
      <w:r w:rsidRPr="001352DE">
        <w:t xml:space="preserve">, </w:t>
      </w:r>
      <w:r w:rsidRPr="001352DE">
        <w:rPr>
          <w:i/>
          <w:iCs/>
        </w:rPr>
        <w:t>54</w:t>
      </w:r>
      <w:r w:rsidRPr="001352DE">
        <w:t>(3), 1161–1180. https://doi.org/10.3758/s13428-021-01624-3</w:t>
      </w:r>
    </w:p>
    <w:p w14:paraId="59AF35EC" w14:textId="77777777" w:rsidR="00DA1E67" w:rsidRPr="001352DE" w:rsidRDefault="00DA1E67" w:rsidP="0062006B">
      <w:pPr>
        <w:pStyle w:val="Bibliography"/>
      </w:pPr>
      <w:r w:rsidRPr="001352DE">
        <w:t xml:space="preserve">Greenwald, A. G., McGhee, D. E., &amp; Schwartz, J. L. (1998). Measuring individual differences in implicit cognition: The Implicit Association Test. </w:t>
      </w:r>
      <w:r w:rsidRPr="001352DE">
        <w:rPr>
          <w:i/>
          <w:iCs/>
        </w:rPr>
        <w:t>Journal of Personality and Social Psychology</w:t>
      </w:r>
      <w:r w:rsidRPr="001352DE">
        <w:t xml:space="preserve">, </w:t>
      </w:r>
      <w:r w:rsidRPr="001352DE">
        <w:rPr>
          <w:i/>
          <w:iCs/>
        </w:rPr>
        <w:t>74</w:t>
      </w:r>
      <w:r w:rsidRPr="001352DE">
        <w:t>(6), 1464–1480. https://doi.org/10.1037/0022-3514.74.6.1464</w:t>
      </w:r>
    </w:p>
    <w:p w14:paraId="31B47BCC" w14:textId="77777777" w:rsidR="00DA1E67" w:rsidRPr="001352DE" w:rsidRDefault="00DA1E67" w:rsidP="0062006B">
      <w:pPr>
        <w:pStyle w:val="Bibliography"/>
      </w:pPr>
      <w:r w:rsidRPr="001352DE">
        <w:t xml:space="preserve">Greenwald, A. G., Nosek, B. A., &amp; Banaji, M. R. (2003). Understanding and using the Implicit Association Test: I. An improved scoring algorithm. </w:t>
      </w:r>
      <w:r w:rsidRPr="001352DE">
        <w:rPr>
          <w:i/>
          <w:iCs/>
        </w:rPr>
        <w:t>Journal of Personality and Social Psychology</w:t>
      </w:r>
      <w:r w:rsidRPr="001352DE">
        <w:t xml:space="preserve">, </w:t>
      </w:r>
      <w:r w:rsidRPr="001352DE">
        <w:rPr>
          <w:i/>
          <w:iCs/>
        </w:rPr>
        <w:t>85</w:t>
      </w:r>
      <w:r w:rsidRPr="001352DE">
        <w:t>(2), 197–216. https://doi.org/10.1037/0022-3514.85.2.197</w:t>
      </w:r>
    </w:p>
    <w:p w14:paraId="73FE0B83" w14:textId="77777777" w:rsidR="00DA1E67" w:rsidRPr="001352DE" w:rsidRDefault="00DA1E67" w:rsidP="0062006B">
      <w:pPr>
        <w:pStyle w:val="Bibliography"/>
      </w:pPr>
      <w:r w:rsidRPr="001352DE">
        <w:t xml:space="preserve">Higgins, J., &amp; Thomas, J. (2022). </w:t>
      </w:r>
      <w:r w:rsidRPr="001352DE">
        <w:rPr>
          <w:i/>
          <w:iCs/>
        </w:rPr>
        <w:t>Cochrane Handbook for Systematic Reviews of Interventions</w:t>
      </w:r>
      <w:r w:rsidRPr="001352DE">
        <w:t xml:space="preserve"> (Version 6.3). The Cochrane Collaboration. Available from www.handbook.cochrane.org</w:t>
      </w:r>
    </w:p>
    <w:p w14:paraId="740C8896" w14:textId="77777777" w:rsidR="00DA1E67" w:rsidRPr="001352DE" w:rsidRDefault="00DA1E67" w:rsidP="0062006B">
      <w:pPr>
        <w:pStyle w:val="Bibliography"/>
      </w:pPr>
      <w:r w:rsidRPr="001352DE">
        <w:t xml:space="preserve">Hussey, I., Barnes-Holmes, D., &amp; Barnes-Holmes, Y. (2015). From Relational Frame Theory to implicit attitudes and back again: Clarifying the link between RFT and IRAP research. </w:t>
      </w:r>
      <w:r w:rsidRPr="001352DE">
        <w:rPr>
          <w:i/>
          <w:iCs/>
        </w:rPr>
        <w:t>Current Opinion in Psychology</w:t>
      </w:r>
      <w:r w:rsidRPr="001352DE">
        <w:t xml:space="preserve">, </w:t>
      </w:r>
      <w:r w:rsidRPr="001352DE">
        <w:rPr>
          <w:i/>
          <w:iCs/>
        </w:rPr>
        <w:t>2</w:t>
      </w:r>
      <w:r w:rsidRPr="001352DE">
        <w:t>, 11–15. https://doi.org/10.1016/j.copsyc.2014.12.009</w:t>
      </w:r>
    </w:p>
    <w:p w14:paraId="1FE0E731" w14:textId="77777777" w:rsidR="00DA1E67" w:rsidRPr="001352DE" w:rsidRDefault="00DA1E67" w:rsidP="0062006B">
      <w:pPr>
        <w:pStyle w:val="Bibliography"/>
      </w:pPr>
      <w:r w:rsidRPr="001352DE">
        <w:lastRenderedPageBreak/>
        <w:t xml:space="preserve">Hussey, I., Daly, T., &amp; Barnes-Holmes, D. (2015). Life is Good, But Death Ain’t Bad Either: Counter-Intuitive Implicit Biases to Death in a Normative Population. </w:t>
      </w:r>
      <w:r w:rsidRPr="001352DE">
        <w:rPr>
          <w:i/>
          <w:iCs/>
        </w:rPr>
        <w:t>The Psychological Record</w:t>
      </w:r>
      <w:r w:rsidRPr="001352DE">
        <w:t xml:space="preserve">, </w:t>
      </w:r>
      <w:r w:rsidRPr="001352DE">
        <w:rPr>
          <w:i/>
          <w:iCs/>
        </w:rPr>
        <w:t>65</w:t>
      </w:r>
      <w:r w:rsidRPr="001352DE">
        <w:t>(4), 731–742. https://doi.org/10.1007/s40732-015-0142-3</w:t>
      </w:r>
    </w:p>
    <w:p w14:paraId="121210A8" w14:textId="77777777" w:rsidR="00DA1E67" w:rsidRPr="001352DE" w:rsidRDefault="00DA1E67" w:rsidP="0062006B">
      <w:pPr>
        <w:pStyle w:val="Bibliography"/>
      </w:pPr>
      <w:r w:rsidRPr="001352DE">
        <w:t xml:space="preserve">Hussey, I., &amp; Drake, C. E. (2020a). The Implicit Relational Assessment Procedure demonstrates poor internal consistency and test-retest reliability: A meta-analysis. </w:t>
      </w:r>
      <w:r w:rsidRPr="001352DE">
        <w:rPr>
          <w:i/>
          <w:iCs/>
        </w:rPr>
        <w:t>Preprint</w:t>
      </w:r>
      <w:r w:rsidRPr="001352DE">
        <w:t>. https://doi.org/10.31234/osf.io/ge3k7</w:t>
      </w:r>
    </w:p>
    <w:p w14:paraId="5A15A5F1" w14:textId="77777777" w:rsidR="00DA1E67" w:rsidRPr="001352DE" w:rsidRDefault="00DA1E67" w:rsidP="0062006B">
      <w:pPr>
        <w:pStyle w:val="Bibliography"/>
      </w:pPr>
      <w:r w:rsidRPr="001352DE">
        <w:t>Hussey, I., &amp; Drake, C. E. (2020b). The Implicit Relational Assessment Procedure is not very sensitive to the attitudes and learning histories it is used to assess. PsyArXiv. https://doi.org/10.31234/osf.io/sp6jx</w:t>
      </w:r>
    </w:p>
    <w:p w14:paraId="0B8BEF23" w14:textId="77777777" w:rsidR="00DA1E67" w:rsidRPr="001352DE" w:rsidRDefault="00DA1E67" w:rsidP="0062006B">
      <w:pPr>
        <w:pStyle w:val="Bibliography"/>
      </w:pPr>
      <w:r w:rsidRPr="001352DE">
        <w:t xml:space="preserve">Hussey, I., Hughes, S., Lai, C. K., Ebersole, C. R., Axt, J., &amp; Nosek, B. A. (2019). </w:t>
      </w:r>
      <w:r w:rsidRPr="001352DE">
        <w:rPr>
          <w:i/>
          <w:iCs/>
        </w:rPr>
        <w:t>The Attitudes, Identities, and Individual Differences (AIID) Study and Dataset</w:t>
      </w:r>
      <w:r w:rsidRPr="001352DE">
        <w:t>. https://doi.org/10.17605/OSF.IO/PCJWF</w:t>
      </w:r>
    </w:p>
    <w:p w14:paraId="1261CA5D" w14:textId="77777777" w:rsidR="00DA1E67" w:rsidRPr="001352DE" w:rsidRDefault="00DA1E67" w:rsidP="0062006B">
      <w:pPr>
        <w:pStyle w:val="Bibliography"/>
      </w:pPr>
      <w:r w:rsidRPr="001352DE">
        <w:t xml:space="preserve">Hussey, I., Thompson, M., McEnteggart, C., Barnes-Holmes, D., &amp; Barnes-Holmes, Y. (2015). Interpreting and inverting with less cursing: A guide to interpreting IRAP data. </w:t>
      </w:r>
      <w:r w:rsidRPr="001352DE">
        <w:rPr>
          <w:i/>
          <w:iCs/>
        </w:rPr>
        <w:t>Journal of Contextual Behavioral Science</w:t>
      </w:r>
      <w:r w:rsidRPr="001352DE">
        <w:t xml:space="preserve">, </w:t>
      </w:r>
      <w:r w:rsidRPr="001352DE">
        <w:rPr>
          <w:i/>
          <w:iCs/>
        </w:rPr>
        <w:t>4</w:t>
      </w:r>
      <w:r w:rsidRPr="001352DE">
        <w:t>(3), 157–162. https://doi.org/10.1016/j.jcbs.2015.05.001</w:t>
      </w:r>
    </w:p>
    <w:p w14:paraId="4C9D118C" w14:textId="77777777" w:rsidR="00DA1E67" w:rsidRPr="001352DE" w:rsidRDefault="00DA1E67" w:rsidP="0062006B">
      <w:pPr>
        <w:pStyle w:val="Bibliography"/>
      </w:pPr>
      <w:r w:rsidRPr="001352DE">
        <w:t xml:space="preserve">Kavanagh, D., Barnes-Holmes, Y., &amp; Barnes-Holmes, D. (2022). Attempting to Analyze Perspective-Taking with a False Belief Vignette Using the Implicit Relational Assessment Procedure. </w:t>
      </w:r>
      <w:r w:rsidRPr="001352DE">
        <w:rPr>
          <w:i/>
          <w:iCs/>
        </w:rPr>
        <w:t>The Psychological Record</w:t>
      </w:r>
      <w:r w:rsidRPr="001352DE">
        <w:t>. https://doi.org/10.1007/s40732-021-00500-y</w:t>
      </w:r>
    </w:p>
    <w:p w14:paraId="40B717CD" w14:textId="77777777" w:rsidR="00DA1E67" w:rsidRPr="001352DE" w:rsidRDefault="00DA1E67" w:rsidP="0062006B">
      <w:pPr>
        <w:pStyle w:val="Bibliography"/>
      </w:pPr>
      <w:r w:rsidRPr="001352DE">
        <w:t xml:space="preserve">Kavanagh, D., Hussey, I., McEnteggart, C., Barnes-Holmes, Y., &amp; Barnes-Holmes, D. (2016). Using the IRAP to explore natural language statements. </w:t>
      </w:r>
      <w:r w:rsidRPr="001352DE">
        <w:rPr>
          <w:i/>
          <w:iCs/>
        </w:rPr>
        <w:t>Journal of Contextual Behavioral Science</w:t>
      </w:r>
      <w:r w:rsidRPr="001352DE">
        <w:t xml:space="preserve">, </w:t>
      </w:r>
      <w:r w:rsidRPr="001352DE">
        <w:rPr>
          <w:i/>
          <w:iCs/>
        </w:rPr>
        <w:t>5</w:t>
      </w:r>
      <w:r w:rsidRPr="001352DE">
        <w:t>(4), 247–251. https://doi.org/10.1016/j.jcbs.2016.10.001</w:t>
      </w:r>
    </w:p>
    <w:p w14:paraId="4B18FB8C" w14:textId="77777777" w:rsidR="00DA1E67" w:rsidRPr="001352DE" w:rsidRDefault="00DA1E67" w:rsidP="0062006B">
      <w:pPr>
        <w:pStyle w:val="Bibliography"/>
      </w:pPr>
      <w:r w:rsidRPr="001352DE">
        <w:t xml:space="preserve">Lenth, R. V., Buerkner, P., Herve, M., Jung, M., Love, J., Miguez, F., Riebl, H., &amp; Singmann, H. (2022). </w:t>
      </w:r>
      <w:r w:rsidRPr="001352DE">
        <w:rPr>
          <w:i/>
          <w:iCs/>
        </w:rPr>
        <w:t>emmeans: Estimated Marginal Means, aka Least-Squares Means</w:t>
      </w:r>
      <w:r w:rsidRPr="001352DE">
        <w:t xml:space="preserve"> (1.8.0). https://CRAN.R-project.org/package=emmeans</w:t>
      </w:r>
    </w:p>
    <w:p w14:paraId="18770F2A" w14:textId="77777777" w:rsidR="00DA1E67" w:rsidRPr="001352DE" w:rsidRDefault="00DA1E67" w:rsidP="0062006B">
      <w:pPr>
        <w:pStyle w:val="Bibliography"/>
      </w:pPr>
      <w:r w:rsidRPr="001352DE">
        <w:t xml:space="preserve">Levin, M. E., Hayes, S. C., &amp; Waltz, T. (2010). Creating an implicit measure of cognition more suited to applied research: A test of the Mixed Trial—Implicit Relational Assessment Procedure (MT-IRAP). </w:t>
      </w:r>
      <w:r w:rsidRPr="001352DE">
        <w:rPr>
          <w:i/>
          <w:iCs/>
        </w:rPr>
        <w:t>International Journal of Behavioral Consultation and Therapy</w:t>
      </w:r>
      <w:r w:rsidRPr="001352DE">
        <w:t xml:space="preserve">, </w:t>
      </w:r>
      <w:r w:rsidRPr="001352DE">
        <w:rPr>
          <w:i/>
          <w:iCs/>
        </w:rPr>
        <w:t>6</w:t>
      </w:r>
      <w:r w:rsidRPr="001352DE">
        <w:t>(3), 245–262. psyh. https://doi.org/10.1037/h0100911</w:t>
      </w:r>
    </w:p>
    <w:p w14:paraId="2A8D87EA" w14:textId="77777777" w:rsidR="00DA1E67" w:rsidRPr="001352DE" w:rsidRDefault="00DA1E67" w:rsidP="0062006B">
      <w:pPr>
        <w:pStyle w:val="Bibliography"/>
      </w:pPr>
      <w:r w:rsidRPr="001352DE">
        <w:t xml:space="preserve">Liefooghe, B., Hughes, S., Schmidt, J., &amp; De Houwer, J. (2019). Stroop-like effects of derived stimulus-stimulus relations. </w:t>
      </w:r>
      <w:r w:rsidRPr="001352DE">
        <w:rPr>
          <w:i/>
          <w:iCs/>
        </w:rPr>
        <w:t>Journal of Experimental Psychology. Learning, Memory, and Cognition</w:t>
      </w:r>
      <w:r w:rsidRPr="001352DE">
        <w:t xml:space="preserve">, </w:t>
      </w:r>
      <w:r w:rsidRPr="001352DE">
        <w:rPr>
          <w:i/>
          <w:iCs/>
        </w:rPr>
        <w:t>46</w:t>
      </w:r>
      <w:r w:rsidRPr="001352DE">
        <w:t>(2), 327–349. https://doi.org/10.1037/xlm0000724</w:t>
      </w:r>
    </w:p>
    <w:p w14:paraId="12A3E4B1" w14:textId="77777777" w:rsidR="00DA1E67" w:rsidRPr="001352DE" w:rsidRDefault="00DA1E67" w:rsidP="0062006B">
      <w:pPr>
        <w:pStyle w:val="Bibliography"/>
      </w:pPr>
      <w:r w:rsidRPr="001352DE">
        <w:t xml:space="preserve">Makowski, D., Ben-Shachar, M. S., &amp; Lüdecke, D. (2019). bayestestR: Describing Effects and their Uncertainty, Existence and Significance within the </w:t>
      </w:r>
      <w:r w:rsidRPr="001352DE">
        <w:t xml:space="preserve">Bayesian Framework. </w:t>
      </w:r>
      <w:r w:rsidRPr="001352DE">
        <w:rPr>
          <w:i/>
          <w:iCs/>
        </w:rPr>
        <w:t>Journal of Open Source Software</w:t>
      </w:r>
      <w:r w:rsidRPr="001352DE">
        <w:t xml:space="preserve">, </w:t>
      </w:r>
      <w:r w:rsidRPr="001352DE">
        <w:rPr>
          <w:i/>
          <w:iCs/>
        </w:rPr>
        <w:t>4</w:t>
      </w:r>
      <w:r w:rsidRPr="001352DE">
        <w:t>(40), 1541. https://doi.org/10.21105/joss.01541</w:t>
      </w:r>
    </w:p>
    <w:p w14:paraId="3489151F" w14:textId="77777777" w:rsidR="00DA1E67" w:rsidRPr="001352DE" w:rsidRDefault="00DA1E67" w:rsidP="0062006B">
      <w:pPr>
        <w:pStyle w:val="Bibliography"/>
      </w:pPr>
      <w:r w:rsidRPr="001352DE">
        <w:t xml:space="preserve">Mooney, C. Z., Mooney, C. F., Mooney, C. L., Duval, R. D., &amp; Duvall, R. (1993). </w:t>
      </w:r>
      <w:r w:rsidRPr="001352DE">
        <w:rPr>
          <w:i/>
          <w:iCs/>
        </w:rPr>
        <w:t>Bootstrapping: A nonparametric approach to statistical inference</w:t>
      </w:r>
      <w:r w:rsidRPr="001352DE">
        <w:t>. sage.</w:t>
      </w:r>
    </w:p>
    <w:p w14:paraId="09FC104B" w14:textId="77777777" w:rsidR="00DA1E67" w:rsidRPr="001352DE" w:rsidRDefault="00DA1E67" w:rsidP="0062006B">
      <w:pPr>
        <w:pStyle w:val="Bibliography"/>
      </w:pPr>
      <w:r w:rsidRPr="001352DE">
        <w:t xml:space="preserve">Murphy, C., Lyons, K., Kelly, M., Barnes-Holmes, Y., &amp; Barnes-Holmes, D. (2019). Using the Teacher IRAP (T-IRAP) interactive computerized programme to teach complex flexible relational responding with children with diagnosed autism spectrum disorder. </w:t>
      </w:r>
      <w:r w:rsidRPr="001352DE">
        <w:rPr>
          <w:i/>
          <w:iCs/>
        </w:rPr>
        <w:t>Behavior Analysis in Practice</w:t>
      </w:r>
      <w:r w:rsidRPr="001352DE">
        <w:t xml:space="preserve">, </w:t>
      </w:r>
      <w:r w:rsidRPr="001352DE">
        <w:rPr>
          <w:i/>
          <w:iCs/>
        </w:rPr>
        <w:t>12</w:t>
      </w:r>
      <w:r w:rsidRPr="001352DE">
        <w:t>(1), 52–65. https://doi.org/10.1007/s40617-018-00302-9</w:t>
      </w:r>
    </w:p>
    <w:p w14:paraId="2609D268" w14:textId="77777777" w:rsidR="00DA1E67" w:rsidRPr="001352DE" w:rsidRDefault="00DA1E67" w:rsidP="0062006B">
      <w:pPr>
        <w:pStyle w:val="Bibliography"/>
      </w:pPr>
      <w:r w:rsidRPr="001352DE">
        <w:t xml:space="preserve">Nosek, B. A., Greenwald, A. G., &amp; Banaji, M. R. (2005). Understanding and using the Implicit Association Test: II. Method variables and construct validity. </w:t>
      </w:r>
      <w:r w:rsidRPr="001352DE">
        <w:rPr>
          <w:i/>
          <w:iCs/>
        </w:rPr>
        <w:t>Personality &amp; Social Psychology Bulletin</w:t>
      </w:r>
      <w:r w:rsidRPr="001352DE">
        <w:t xml:space="preserve">, </w:t>
      </w:r>
      <w:r w:rsidRPr="001352DE">
        <w:rPr>
          <w:i/>
          <w:iCs/>
        </w:rPr>
        <w:t>31</w:t>
      </w:r>
      <w:r w:rsidRPr="001352DE">
        <w:t>(2), 166–180. https://doi.org/10.1177/0146167204271418</w:t>
      </w:r>
    </w:p>
    <w:p w14:paraId="61D9AC5B" w14:textId="77777777" w:rsidR="00DA1E67" w:rsidRPr="001352DE" w:rsidRDefault="00DA1E67" w:rsidP="0062006B">
      <w:pPr>
        <w:pStyle w:val="Bibliography"/>
      </w:pPr>
      <w:r w:rsidRPr="001352DE">
        <w:t xml:space="preserve">Nosek, B. A., Smyth, F. L., Hansen, J. J., Devos, T., Lindner, N. M., Ranganath, K. A., Smith, C. T., Olson, K. R., Chugh, D., Greenwald, A. G., &amp; Banaji, M. R. (2007). Pervasiveness and correlates of implicit attitudes and stereotypes. </w:t>
      </w:r>
      <w:r w:rsidRPr="001352DE">
        <w:rPr>
          <w:i/>
          <w:iCs/>
        </w:rPr>
        <w:t>European Review of Social Psychology</w:t>
      </w:r>
      <w:r w:rsidRPr="001352DE">
        <w:t xml:space="preserve">, </w:t>
      </w:r>
      <w:r w:rsidRPr="001352DE">
        <w:rPr>
          <w:i/>
          <w:iCs/>
        </w:rPr>
        <w:t>18</w:t>
      </w:r>
      <w:r w:rsidRPr="001352DE">
        <w:t>(1), 36–88. https://doi.org/10.1080/10463280701489053</w:t>
      </w:r>
    </w:p>
    <w:p w14:paraId="76B61152" w14:textId="77777777" w:rsidR="00DA1E67" w:rsidRPr="001352DE" w:rsidRDefault="00DA1E67" w:rsidP="0062006B">
      <w:pPr>
        <w:pStyle w:val="Bibliography"/>
      </w:pPr>
      <w:r w:rsidRPr="001352DE">
        <w:t xml:space="preserve">O’Shea, B., Watson, D. G., &amp; Brown, G. D. A. (2016). Measuring implicit attitudes: A positive framing bias flaw in the Implicit Relational Assessment Procedure (IRAP). </w:t>
      </w:r>
      <w:r w:rsidRPr="001352DE">
        <w:rPr>
          <w:i/>
          <w:iCs/>
        </w:rPr>
        <w:t>Psychological Assessment</w:t>
      </w:r>
      <w:r w:rsidRPr="001352DE">
        <w:t xml:space="preserve">, </w:t>
      </w:r>
      <w:r w:rsidRPr="001352DE">
        <w:rPr>
          <w:i/>
          <w:iCs/>
        </w:rPr>
        <w:t>28</w:t>
      </w:r>
      <w:r w:rsidRPr="001352DE">
        <w:t>(2), 158–170. https://doi.org/10.1037/pas0000172</w:t>
      </w:r>
    </w:p>
    <w:p w14:paraId="41C37711" w14:textId="77777777" w:rsidR="00DA1E67" w:rsidRPr="001352DE" w:rsidRDefault="00DA1E67" w:rsidP="0062006B">
      <w:pPr>
        <w:pStyle w:val="Bibliography"/>
      </w:pPr>
      <w:r w:rsidRPr="001352DE">
        <w:t xml:space="preserve">Ratcliff, R. (1993). Methods for dealing with reaction time outliers. </w:t>
      </w:r>
      <w:r w:rsidRPr="001352DE">
        <w:rPr>
          <w:i/>
          <w:iCs/>
        </w:rPr>
        <w:t>Psychological Bulletin</w:t>
      </w:r>
      <w:r w:rsidRPr="001352DE">
        <w:t xml:space="preserve">, </w:t>
      </w:r>
      <w:r w:rsidRPr="001352DE">
        <w:rPr>
          <w:i/>
          <w:iCs/>
        </w:rPr>
        <w:t>114</w:t>
      </w:r>
      <w:r w:rsidRPr="001352DE">
        <w:t>(4), 510–532. https://doi.org/10.1037/0033-2909.114.3.510</w:t>
      </w:r>
    </w:p>
    <w:p w14:paraId="02BB9FD2" w14:textId="77777777" w:rsidR="00DA1E67" w:rsidRPr="001352DE" w:rsidRDefault="00DA1E67" w:rsidP="0062006B">
      <w:pPr>
        <w:pStyle w:val="Bibliography"/>
      </w:pPr>
      <w:r w:rsidRPr="001352DE">
        <w:t xml:space="preserve">Ruscio, J. (2008). A probability-based measure of effect size: Robustness to base rates and other factors. </w:t>
      </w:r>
      <w:r w:rsidRPr="001352DE">
        <w:rPr>
          <w:i/>
          <w:iCs/>
        </w:rPr>
        <w:t>Psychological Methods</w:t>
      </w:r>
      <w:r w:rsidRPr="001352DE">
        <w:t xml:space="preserve">, </w:t>
      </w:r>
      <w:r w:rsidRPr="001352DE">
        <w:rPr>
          <w:i/>
          <w:iCs/>
        </w:rPr>
        <w:t>13</w:t>
      </w:r>
      <w:r w:rsidRPr="001352DE">
        <w:t>(1), 19–30. https://doi.org/10.1037/1082-989X.13.1.19</w:t>
      </w:r>
    </w:p>
    <w:p w14:paraId="72EEEA31" w14:textId="77777777" w:rsidR="00DA1E67" w:rsidRPr="001352DE" w:rsidRDefault="00DA1E67" w:rsidP="0062006B">
      <w:pPr>
        <w:pStyle w:val="Bibliography"/>
      </w:pPr>
      <w:r w:rsidRPr="001352DE">
        <w:t xml:space="preserve">Swinscow, T. D. V., &amp; Campbell, M. J. (1997). </w:t>
      </w:r>
      <w:r w:rsidRPr="001352DE">
        <w:rPr>
          <w:i/>
          <w:iCs/>
        </w:rPr>
        <w:t>Statistics at Square One</w:t>
      </w:r>
      <w:r w:rsidRPr="001352DE">
        <w:t xml:space="preserve"> (9th Ed.). BMJ Publishing Group. https://www.bmj.com/about-bmj/resources-readers/publications/statistics-square-one</w:t>
      </w:r>
    </w:p>
    <w:p w14:paraId="529B4EC4" w14:textId="77777777" w:rsidR="00DA1E67" w:rsidRPr="001352DE" w:rsidRDefault="00DA1E67" w:rsidP="0062006B">
      <w:pPr>
        <w:pStyle w:val="Bibliography"/>
      </w:pPr>
      <w:r w:rsidRPr="001352DE">
        <w:t xml:space="preserve">Vahey, N. A., Nicholson, E., &amp; Barnes-Holmes, D. (2015). A meta-analysis of criterion effects for the Implicit Relational Assessment Procedure (IRAP) in the clinical domain. </w:t>
      </w:r>
      <w:r w:rsidRPr="001352DE">
        <w:rPr>
          <w:i/>
          <w:iCs/>
        </w:rPr>
        <w:t>Journal of Behavior Therapy and Experimental Psychiatry</w:t>
      </w:r>
      <w:r w:rsidRPr="001352DE">
        <w:t xml:space="preserve">, </w:t>
      </w:r>
      <w:r w:rsidRPr="001352DE">
        <w:rPr>
          <w:i/>
          <w:iCs/>
        </w:rPr>
        <w:t>48</w:t>
      </w:r>
      <w:r w:rsidRPr="001352DE">
        <w:t>, 59–65. https://doi.org/10.1016/j.jbtep.2015.01.004</w:t>
      </w:r>
    </w:p>
    <w:p w14:paraId="2B299470" w14:textId="77777777" w:rsidR="00DA1E67" w:rsidRPr="001352DE" w:rsidRDefault="00DA1E67" w:rsidP="0062006B">
      <w:pPr>
        <w:pStyle w:val="Bibliography"/>
      </w:pPr>
      <w:r w:rsidRPr="001352DE">
        <w:t xml:space="preserve">Viechtbauer, W. (2010). Conducting Meta-Analyses in R with the metafor Package. </w:t>
      </w:r>
      <w:r w:rsidRPr="001352DE">
        <w:rPr>
          <w:i/>
          <w:iCs/>
        </w:rPr>
        <w:t>Journal of Statistical Software</w:t>
      </w:r>
      <w:r w:rsidRPr="001352DE">
        <w:t xml:space="preserve">, </w:t>
      </w:r>
      <w:r w:rsidRPr="001352DE">
        <w:rPr>
          <w:i/>
          <w:iCs/>
        </w:rPr>
        <w:t>36</w:t>
      </w:r>
      <w:r w:rsidRPr="001352DE">
        <w:t>(3). https://doi.org/10.18637/jss.v036.i03</w:t>
      </w:r>
    </w:p>
    <w:p w14:paraId="7530615B" w14:textId="77777777" w:rsidR="00DA1E67" w:rsidRPr="001352DE" w:rsidRDefault="00DA1E67" w:rsidP="0062006B">
      <w:pPr>
        <w:pStyle w:val="Bibliography"/>
      </w:pPr>
      <w:r w:rsidRPr="001352DE">
        <w:t xml:space="preserve">Viechtbauer, W. (2022). </w:t>
      </w:r>
      <w:r w:rsidRPr="001352DE">
        <w:rPr>
          <w:i/>
          <w:iCs/>
        </w:rPr>
        <w:t>A Comparison of the rma() and the lm(), lme(), and lmer() Functions</w:t>
      </w:r>
      <w:r w:rsidRPr="001352DE">
        <w:t xml:space="preserve">. </w:t>
      </w:r>
      <w:r w:rsidRPr="001352DE">
        <w:lastRenderedPageBreak/>
        <w:t>https://www.metafor-project.org/doku.php/tips:rma_vs_lm_lme_lmer</w:t>
      </w:r>
    </w:p>
    <w:p w14:paraId="5C13C3A3" w14:textId="3CAC673E" w:rsidR="00DA1E67" w:rsidRPr="001352DE" w:rsidRDefault="00DA1E67" w:rsidP="0062006B">
      <w:pPr>
        <w:pStyle w:val="Bibliography"/>
      </w:pPr>
      <w:r w:rsidRPr="001352DE">
        <w:t xml:space="preserve">Whelan, R. (2008). Effective analysis of </w:t>
      </w:r>
      <w:r w:rsidRPr="0062006B">
        <w:t>reaction</w:t>
      </w:r>
      <w:r w:rsidRPr="001352DE">
        <w:t xml:space="preserve"> time data. </w:t>
      </w:r>
      <w:r w:rsidRPr="001352DE">
        <w:rPr>
          <w:i/>
          <w:iCs/>
        </w:rPr>
        <w:t>The Psychological Record</w:t>
      </w:r>
      <w:r w:rsidRPr="001352DE">
        <w:t xml:space="preserve">, </w:t>
      </w:r>
      <w:r w:rsidRPr="001352DE">
        <w:rPr>
          <w:i/>
          <w:iCs/>
        </w:rPr>
        <w:t>58</w:t>
      </w:r>
      <w:r w:rsidRPr="001352DE">
        <w:t>(3), 475–482.</w:t>
      </w:r>
    </w:p>
    <w:p w14:paraId="61BE35A5" w14:textId="5638E6B1" w:rsidR="004559D9" w:rsidRPr="001352DE" w:rsidRDefault="00E20116" w:rsidP="0062006B">
      <w:pPr>
        <w:pStyle w:val="Bibliography"/>
      </w:pPr>
      <w:r w:rsidRPr="001352DE">
        <w:fldChar w:fldCharType="end"/>
      </w:r>
    </w:p>
    <w:sectPr w:rsidR="004559D9" w:rsidRPr="001352DE" w:rsidSect="008217D5">
      <w:type w:val="continuous"/>
      <w:pgSz w:w="11900" w:h="16840"/>
      <w:pgMar w:top="1440" w:right="1440" w:bottom="1440" w:left="1440" w:header="720" w:footer="720" w:gutter="0"/>
      <w:cols w:num="2" w:space="41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DA19" w14:textId="77777777" w:rsidR="008D730D" w:rsidRDefault="008D730D" w:rsidP="00D21ABA">
      <w:r>
        <w:separator/>
      </w:r>
    </w:p>
  </w:endnote>
  <w:endnote w:type="continuationSeparator" w:id="0">
    <w:p w14:paraId="307F8511" w14:textId="77777777" w:rsidR="008D730D" w:rsidRDefault="008D730D" w:rsidP="00D2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7730079"/>
      <w:docPartObj>
        <w:docPartGallery w:val="Page Numbers (Bottom of Page)"/>
        <w:docPartUnique/>
      </w:docPartObj>
    </w:sdtPr>
    <w:sdtContent>
      <w:p w14:paraId="614E0FCD" w14:textId="0B94F628" w:rsidR="00EA52AB" w:rsidRDefault="00EA52AB" w:rsidP="006637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19782B" w14:textId="77777777" w:rsidR="00EA52AB" w:rsidRDefault="00EA5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054939"/>
      <w:docPartObj>
        <w:docPartGallery w:val="Page Numbers (Bottom of Page)"/>
        <w:docPartUnique/>
      </w:docPartObj>
    </w:sdtPr>
    <w:sdtContent>
      <w:p w14:paraId="3ECE2403" w14:textId="7736A575" w:rsidR="00EA52AB" w:rsidRDefault="00EA52AB" w:rsidP="006637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1D4523" w14:textId="77777777" w:rsidR="00EA52AB" w:rsidRDefault="00EA5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883935"/>
      <w:docPartObj>
        <w:docPartGallery w:val="Page Numbers (Bottom of Page)"/>
        <w:docPartUnique/>
      </w:docPartObj>
    </w:sdtPr>
    <w:sdtContent>
      <w:p w14:paraId="63CF7D3B" w14:textId="032F4209" w:rsidR="00EA52AB" w:rsidRDefault="00EA52AB" w:rsidP="006637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0106B2" w14:textId="77777777" w:rsidR="00EA52AB" w:rsidRDefault="00EA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4696" w14:textId="77777777" w:rsidR="008D730D" w:rsidRDefault="008D730D" w:rsidP="00D21ABA">
      <w:r>
        <w:separator/>
      </w:r>
    </w:p>
  </w:footnote>
  <w:footnote w:type="continuationSeparator" w:id="0">
    <w:p w14:paraId="3FDDBEDE" w14:textId="77777777" w:rsidR="008D730D" w:rsidRDefault="008D730D" w:rsidP="00D21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586"/>
    <w:rsid w:val="00020F95"/>
    <w:rsid w:val="00022908"/>
    <w:rsid w:val="00023216"/>
    <w:rsid w:val="00023F1F"/>
    <w:rsid w:val="00024DFF"/>
    <w:rsid w:val="00025E88"/>
    <w:rsid w:val="00025EFF"/>
    <w:rsid w:val="00026DBB"/>
    <w:rsid w:val="00027F97"/>
    <w:rsid w:val="0003105E"/>
    <w:rsid w:val="00031BB8"/>
    <w:rsid w:val="00032617"/>
    <w:rsid w:val="00034A33"/>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4090"/>
    <w:rsid w:val="00075C33"/>
    <w:rsid w:val="00077350"/>
    <w:rsid w:val="00077751"/>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1C0"/>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10D6A"/>
    <w:rsid w:val="00113387"/>
    <w:rsid w:val="001140B9"/>
    <w:rsid w:val="00117084"/>
    <w:rsid w:val="001208C2"/>
    <w:rsid w:val="00121914"/>
    <w:rsid w:val="00123C64"/>
    <w:rsid w:val="00124B01"/>
    <w:rsid w:val="00124F09"/>
    <w:rsid w:val="001253D7"/>
    <w:rsid w:val="001304E3"/>
    <w:rsid w:val="001341A3"/>
    <w:rsid w:val="00134742"/>
    <w:rsid w:val="001349B5"/>
    <w:rsid w:val="00134A0B"/>
    <w:rsid w:val="00134E30"/>
    <w:rsid w:val="00134E57"/>
    <w:rsid w:val="001352DE"/>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398"/>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1323"/>
    <w:rsid w:val="0019308B"/>
    <w:rsid w:val="001939A0"/>
    <w:rsid w:val="00195546"/>
    <w:rsid w:val="001959A0"/>
    <w:rsid w:val="001969ED"/>
    <w:rsid w:val="00196D91"/>
    <w:rsid w:val="00197696"/>
    <w:rsid w:val="00197922"/>
    <w:rsid w:val="001A01B4"/>
    <w:rsid w:val="001A0D2D"/>
    <w:rsid w:val="001A0DEF"/>
    <w:rsid w:val="001A2F5B"/>
    <w:rsid w:val="001A40E3"/>
    <w:rsid w:val="001A56BA"/>
    <w:rsid w:val="001A5FA7"/>
    <w:rsid w:val="001A7282"/>
    <w:rsid w:val="001B139C"/>
    <w:rsid w:val="001B2EDB"/>
    <w:rsid w:val="001B3474"/>
    <w:rsid w:val="001B546C"/>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61F"/>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29C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114"/>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3A39"/>
    <w:rsid w:val="002D5108"/>
    <w:rsid w:val="002D6881"/>
    <w:rsid w:val="002D6B57"/>
    <w:rsid w:val="002E15F0"/>
    <w:rsid w:val="002E1D26"/>
    <w:rsid w:val="002E2BB3"/>
    <w:rsid w:val="002E4139"/>
    <w:rsid w:val="002E5492"/>
    <w:rsid w:val="002E6115"/>
    <w:rsid w:val="002E679C"/>
    <w:rsid w:val="002F0266"/>
    <w:rsid w:val="002F0A4F"/>
    <w:rsid w:val="002F0F10"/>
    <w:rsid w:val="002F36D0"/>
    <w:rsid w:val="002F68F1"/>
    <w:rsid w:val="002F6C88"/>
    <w:rsid w:val="002F706C"/>
    <w:rsid w:val="002F738E"/>
    <w:rsid w:val="002F7CF6"/>
    <w:rsid w:val="003004A8"/>
    <w:rsid w:val="00300D08"/>
    <w:rsid w:val="00301143"/>
    <w:rsid w:val="00301C97"/>
    <w:rsid w:val="003023E9"/>
    <w:rsid w:val="00303078"/>
    <w:rsid w:val="0030678A"/>
    <w:rsid w:val="0030690E"/>
    <w:rsid w:val="003079B0"/>
    <w:rsid w:val="003108A0"/>
    <w:rsid w:val="003108B7"/>
    <w:rsid w:val="003119CC"/>
    <w:rsid w:val="00311D6D"/>
    <w:rsid w:val="0031296F"/>
    <w:rsid w:val="003137F2"/>
    <w:rsid w:val="003147E5"/>
    <w:rsid w:val="0031488F"/>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1AA"/>
    <w:rsid w:val="00345A4C"/>
    <w:rsid w:val="00345E10"/>
    <w:rsid w:val="00346DB7"/>
    <w:rsid w:val="003507E0"/>
    <w:rsid w:val="00350CAB"/>
    <w:rsid w:val="0035101E"/>
    <w:rsid w:val="0035152F"/>
    <w:rsid w:val="0035163B"/>
    <w:rsid w:val="00351980"/>
    <w:rsid w:val="00352C5A"/>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0C63"/>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430"/>
    <w:rsid w:val="003C3A90"/>
    <w:rsid w:val="003C400E"/>
    <w:rsid w:val="003C53B5"/>
    <w:rsid w:val="003C5557"/>
    <w:rsid w:val="003C710E"/>
    <w:rsid w:val="003D0047"/>
    <w:rsid w:val="003D010C"/>
    <w:rsid w:val="003D1003"/>
    <w:rsid w:val="003D1C3C"/>
    <w:rsid w:val="003D298B"/>
    <w:rsid w:val="003D2B5A"/>
    <w:rsid w:val="003D35A5"/>
    <w:rsid w:val="003D4579"/>
    <w:rsid w:val="003D57B1"/>
    <w:rsid w:val="003D6544"/>
    <w:rsid w:val="003D67E1"/>
    <w:rsid w:val="003D6D2B"/>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2CA0"/>
    <w:rsid w:val="0047303E"/>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1F1E"/>
    <w:rsid w:val="00492862"/>
    <w:rsid w:val="004945EF"/>
    <w:rsid w:val="00494B03"/>
    <w:rsid w:val="00495E3A"/>
    <w:rsid w:val="00496178"/>
    <w:rsid w:val="00496E0F"/>
    <w:rsid w:val="004A00C9"/>
    <w:rsid w:val="004A04D2"/>
    <w:rsid w:val="004A0CFE"/>
    <w:rsid w:val="004A1845"/>
    <w:rsid w:val="004A1D27"/>
    <w:rsid w:val="004A2906"/>
    <w:rsid w:val="004A4606"/>
    <w:rsid w:val="004A4DC3"/>
    <w:rsid w:val="004A73E2"/>
    <w:rsid w:val="004B0C91"/>
    <w:rsid w:val="004B113C"/>
    <w:rsid w:val="004B189A"/>
    <w:rsid w:val="004B3474"/>
    <w:rsid w:val="004B3BEB"/>
    <w:rsid w:val="004B4057"/>
    <w:rsid w:val="004B7541"/>
    <w:rsid w:val="004B7FC2"/>
    <w:rsid w:val="004C0348"/>
    <w:rsid w:val="004C0BDB"/>
    <w:rsid w:val="004C0D2F"/>
    <w:rsid w:val="004C0F1A"/>
    <w:rsid w:val="004C1762"/>
    <w:rsid w:val="004C32B0"/>
    <w:rsid w:val="004C426E"/>
    <w:rsid w:val="004C4BC3"/>
    <w:rsid w:val="004C5A80"/>
    <w:rsid w:val="004C5E61"/>
    <w:rsid w:val="004C5E64"/>
    <w:rsid w:val="004C6466"/>
    <w:rsid w:val="004C770A"/>
    <w:rsid w:val="004D05F7"/>
    <w:rsid w:val="004D09D7"/>
    <w:rsid w:val="004D0F62"/>
    <w:rsid w:val="004D115A"/>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4EF6"/>
    <w:rsid w:val="00536276"/>
    <w:rsid w:val="0054055A"/>
    <w:rsid w:val="00542D2D"/>
    <w:rsid w:val="00543AB1"/>
    <w:rsid w:val="00547A47"/>
    <w:rsid w:val="00547B65"/>
    <w:rsid w:val="00550D68"/>
    <w:rsid w:val="00551FAD"/>
    <w:rsid w:val="005540A9"/>
    <w:rsid w:val="00554582"/>
    <w:rsid w:val="00554FCC"/>
    <w:rsid w:val="00555BF6"/>
    <w:rsid w:val="0055613D"/>
    <w:rsid w:val="00557411"/>
    <w:rsid w:val="00561B16"/>
    <w:rsid w:val="00563113"/>
    <w:rsid w:val="00564886"/>
    <w:rsid w:val="005656FE"/>
    <w:rsid w:val="005659D0"/>
    <w:rsid w:val="00565FD9"/>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6705"/>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AF5"/>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33A3"/>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369"/>
    <w:rsid w:val="005F5E20"/>
    <w:rsid w:val="005F6EF4"/>
    <w:rsid w:val="005F768A"/>
    <w:rsid w:val="005F7D15"/>
    <w:rsid w:val="00600FD4"/>
    <w:rsid w:val="00601FE7"/>
    <w:rsid w:val="00602161"/>
    <w:rsid w:val="00604288"/>
    <w:rsid w:val="0061036F"/>
    <w:rsid w:val="00610FEF"/>
    <w:rsid w:val="00613854"/>
    <w:rsid w:val="00615E3B"/>
    <w:rsid w:val="00616DAB"/>
    <w:rsid w:val="0062006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56618"/>
    <w:rsid w:val="006620B9"/>
    <w:rsid w:val="006621B0"/>
    <w:rsid w:val="00664886"/>
    <w:rsid w:val="00665DFB"/>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0ABF"/>
    <w:rsid w:val="00691557"/>
    <w:rsid w:val="00692EE6"/>
    <w:rsid w:val="00693201"/>
    <w:rsid w:val="00693644"/>
    <w:rsid w:val="0069418E"/>
    <w:rsid w:val="00695483"/>
    <w:rsid w:val="00697233"/>
    <w:rsid w:val="006A0A87"/>
    <w:rsid w:val="006A13C7"/>
    <w:rsid w:val="006A142E"/>
    <w:rsid w:val="006A1842"/>
    <w:rsid w:val="006A281D"/>
    <w:rsid w:val="006A2BA2"/>
    <w:rsid w:val="006A2F0C"/>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97F"/>
    <w:rsid w:val="006C5D33"/>
    <w:rsid w:val="006C6001"/>
    <w:rsid w:val="006C7F5F"/>
    <w:rsid w:val="006D18F3"/>
    <w:rsid w:val="006D269A"/>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06FC"/>
    <w:rsid w:val="00701D2C"/>
    <w:rsid w:val="00702472"/>
    <w:rsid w:val="0070272F"/>
    <w:rsid w:val="0070315B"/>
    <w:rsid w:val="00703CD1"/>
    <w:rsid w:val="00705FFE"/>
    <w:rsid w:val="00706251"/>
    <w:rsid w:val="00707CAD"/>
    <w:rsid w:val="00712C1B"/>
    <w:rsid w:val="00714B2D"/>
    <w:rsid w:val="0071565D"/>
    <w:rsid w:val="007161BF"/>
    <w:rsid w:val="007166FB"/>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45542"/>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77A8F"/>
    <w:rsid w:val="00781F1D"/>
    <w:rsid w:val="0078364A"/>
    <w:rsid w:val="0078716E"/>
    <w:rsid w:val="00790C2B"/>
    <w:rsid w:val="0079388B"/>
    <w:rsid w:val="00793D81"/>
    <w:rsid w:val="007949BB"/>
    <w:rsid w:val="00796A3B"/>
    <w:rsid w:val="00797560"/>
    <w:rsid w:val="00797D3D"/>
    <w:rsid w:val="007A06FF"/>
    <w:rsid w:val="007A1090"/>
    <w:rsid w:val="007A1E10"/>
    <w:rsid w:val="007A3671"/>
    <w:rsid w:val="007A4C3A"/>
    <w:rsid w:val="007A57BE"/>
    <w:rsid w:val="007A741A"/>
    <w:rsid w:val="007B1E41"/>
    <w:rsid w:val="007B2E52"/>
    <w:rsid w:val="007B6AE6"/>
    <w:rsid w:val="007C153E"/>
    <w:rsid w:val="007C1830"/>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47CA"/>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2D6"/>
    <w:rsid w:val="008216FE"/>
    <w:rsid w:val="008217D5"/>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4029"/>
    <w:rsid w:val="008467EB"/>
    <w:rsid w:val="008474B3"/>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148"/>
    <w:rsid w:val="00870B64"/>
    <w:rsid w:val="008712EB"/>
    <w:rsid w:val="0087158C"/>
    <w:rsid w:val="00872112"/>
    <w:rsid w:val="008721FF"/>
    <w:rsid w:val="00872662"/>
    <w:rsid w:val="00872EB1"/>
    <w:rsid w:val="0087506D"/>
    <w:rsid w:val="00876582"/>
    <w:rsid w:val="008818A6"/>
    <w:rsid w:val="00881DEE"/>
    <w:rsid w:val="00883912"/>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30D"/>
    <w:rsid w:val="008D7972"/>
    <w:rsid w:val="008E1F4E"/>
    <w:rsid w:val="008E22FD"/>
    <w:rsid w:val="008E2395"/>
    <w:rsid w:val="008E4D91"/>
    <w:rsid w:val="008E514B"/>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46B"/>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097E"/>
    <w:rsid w:val="0094134D"/>
    <w:rsid w:val="00941EE5"/>
    <w:rsid w:val="009428C8"/>
    <w:rsid w:val="00943378"/>
    <w:rsid w:val="009435DD"/>
    <w:rsid w:val="009445E9"/>
    <w:rsid w:val="00945FD0"/>
    <w:rsid w:val="00946804"/>
    <w:rsid w:val="00947E6C"/>
    <w:rsid w:val="00951364"/>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2856"/>
    <w:rsid w:val="009C3FF2"/>
    <w:rsid w:val="009C4058"/>
    <w:rsid w:val="009C577E"/>
    <w:rsid w:val="009C6094"/>
    <w:rsid w:val="009C7727"/>
    <w:rsid w:val="009C79C9"/>
    <w:rsid w:val="009D0047"/>
    <w:rsid w:val="009D0ECE"/>
    <w:rsid w:val="009D1EB2"/>
    <w:rsid w:val="009D23F4"/>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2E30"/>
    <w:rsid w:val="00A26339"/>
    <w:rsid w:val="00A30C69"/>
    <w:rsid w:val="00A3270A"/>
    <w:rsid w:val="00A33383"/>
    <w:rsid w:val="00A33460"/>
    <w:rsid w:val="00A338C8"/>
    <w:rsid w:val="00A33DCF"/>
    <w:rsid w:val="00A3485D"/>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1ED1"/>
    <w:rsid w:val="00A9223A"/>
    <w:rsid w:val="00A92313"/>
    <w:rsid w:val="00A92D55"/>
    <w:rsid w:val="00A93A37"/>
    <w:rsid w:val="00A94AEC"/>
    <w:rsid w:val="00A94FE6"/>
    <w:rsid w:val="00A96245"/>
    <w:rsid w:val="00A962E4"/>
    <w:rsid w:val="00AA104C"/>
    <w:rsid w:val="00AA223E"/>
    <w:rsid w:val="00AA25C8"/>
    <w:rsid w:val="00AA3313"/>
    <w:rsid w:val="00AA3434"/>
    <w:rsid w:val="00AA4386"/>
    <w:rsid w:val="00AA4882"/>
    <w:rsid w:val="00AA4DDC"/>
    <w:rsid w:val="00AA7F89"/>
    <w:rsid w:val="00AB0C2D"/>
    <w:rsid w:val="00AB1372"/>
    <w:rsid w:val="00AB3207"/>
    <w:rsid w:val="00AB42F2"/>
    <w:rsid w:val="00AB45F4"/>
    <w:rsid w:val="00AB4C73"/>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04EF"/>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5F3F"/>
    <w:rsid w:val="00B079D7"/>
    <w:rsid w:val="00B07E67"/>
    <w:rsid w:val="00B10E19"/>
    <w:rsid w:val="00B1182D"/>
    <w:rsid w:val="00B1209B"/>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4E73"/>
    <w:rsid w:val="00B35A21"/>
    <w:rsid w:val="00B36BCA"/>
    <w:rsid w:val="00B36CA9"/>
    <w:rsid w:val="00B407A8"/>
    <w:rsid w:val="00B43474"/>
    <w:rsid w:val="00B44958"/>
    <w:rsid w:val="00B458EC"/>
    <w:rsid w:val="00B5058E"/>
    <w:rsid w:val="00B50B17"/>
    <w:rsid w:val="00B50DA9"/>
    <w:rsid w:val="00B51C0B"/>
    <w:rsid w:val="00B52254"/>
    <w:rsid w:val="00B52A68"/>
    <w:rsid w:val="00B5353C"/>
    <w:rsid w:val="00B56621"/>
    <w:rsid w:val="00B61A7C"/>
    <w:rsid w:val="00B62DE9"/>
    <w:rsid w:val="00B63D93"/>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AC4"/>
    <w:rsid w:val="00B90FCE"/>
    <w:rsid w:val="00B92B59"/>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1158"/>
    <w:rsid w:val="00BF3492"/>
    <w:rsid w:val="00BF4D82"/>
    <w:rsid w:val="00BF5723"/>
    <w:rsid w:val="00BF59D0"/>
    <w:rsid w:val="00BF5A7E"/>
    <w:rsid w:val="00BF65DF"/>
    <w:rsid w:val="00BF70C4"/>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3DA8"/>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106"/>
    <w:rsid w:val="00C90EC7"/>
    <w:rsid w:val="00C93477"/>
    <w:rsid w:val="00C934F6"/>
    <w:rsid w:val="00C93CFE"/>
    <w:rsid w:val="00C9701D"/>
    <w:rsid w:val="00CA0B6A"/>
    <w:rsid w:val="00CA0BE2"/>
    <w:rsid w:val="00CA1417"/>
    <w:rsid w:val="00CA3B2A"/>
    <w:rsid w:val="00CA40B1"/>
    <w:rsid w:val="00CA4B6D"/>
    <w:rsid w:val="00CA4BD2"/>
    <w:rsid w:val="00CA56FC"/>
    <w:rsid w:val="00CA5BC7"/>
    <w:rsid w:val="00CA65E4"/>
    <w:rsid w:val="00CA7721"/>
    <w:rsid w:val="00CB1740"/>
    <w:rsid w:val="00CB26F8"/>
    <w:rsid w:val="00CB2B79"/>
    <w:rsid w:val="00CB31D2"/>
    <w:rsid w:val="00CB44E8"/>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49B2"/>
    <w:rsid w:val="00CE5F31"/>
    <w:rsid w:val="00CE7758"/>
    <w:rsid w:val="00CE7A6F"/>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06FE"/>
    <w:rsid w:val="00D116AC"/>
    <w:rsid w:val="00D11D20"/>
    <w:rsid w:val="00D120EE"/>
    <w:rsid w:val="00D12580"/>
    <w:rsid w:val="00D12CB7"/>
    <w:rsid w:val="00D14E0C"/>
    <w:rsid w:val="00D15DBB"/>
    <w:rsid w:val="00D1635C"/>
    <w:rsid w:val="00D16B34"/>
    <w:rsid w:val="00D21853"/>
    <w:rsid w:val="00D21ABA"/>
    <w:rsid w:val="00D227BC"/>
    <w:rsid w:val="00D251CC"/>
    <w:rsid w:val="00D2693F"/>
    <w:rsid w:val="00D30247"/>
    <w:rsid w:val="00D30D76"/>
    <w:rsid w:val="00D31443"/>
    <w:rsid w:val="00D315A6"/>
    <w:rsid w:val="00D340DB"/>
    <w:rsid w:val="00D3526C"/>
    <w:rsid w:val="00D359C4"/>
    <w:rsid w:val="00D35BB9"/>
    <w:rsid w:val="00D36ABA"/>
    <w:rsid w:val="00D36C03"/>
    <w:rsid w:val="00D37419"/>
    <w:rsid w:val="00D37964"/>
    <w:rsid w:val="00D4006A"/>
    <w:rsid w:val="00D4023F"/>
    <w:rsid w:val="00D40E06"/>
    <w:rsid w:val="00D4388C"/>
    <w:rsid w:val="00D44DDE"/>
    <w:rsid w:val="00D46E7F"/>
    <w:rsid w:val="00D5037F"/>
    <w:rsid w:val="00D5092E"/>
    <w:rsid w:val="00D50BFB"/>
    <w:rsid w:val="00D5360D"/>
    <w:rsid w:val="00D56D3E"/>
    <w:rsid w:val="00D5701C"/>
    <w:rsid w:val="00D61435"/>
    <w:rsid w:val="00D6275E"/>
    <w:rsid w:val="00D63953"/>
    <w:rsid w:val="00D6401C"/>
    <w:rsid w:val="00D6427D"/>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401"/>
    <w:rsid w:val="00DA6658"/>
    <w:rsid w:val="00DA69A0"/>
    <w:rsid w:val="00DA70D1"/>
    <w:rsid w:val="00DA7D0B"/>
    <w:rsid w:val="00DB047A"/>
    <w:rsid w:val="00DB1CD8"/>
    <w:rsid w:val="00DB2584"/>
    <w:rsid w:val="00DB5267"/>
    <w:rsid w:val="00DB7F1E"/>
    <w:rsid w:val="00DC16AE"/>
    <w:rsid w:val="00DC1861"/>
    <w:rsid w:val="00DC25C4"/>
    <w:rsid w:val="00DC32A3"/>
    <w:rsid w:val="00DC348B"/>
    <w:rsid w:val="00DC4120"/>
    <w:rsid w:val="00DC44CA"/>
    <w:rsid w:val="00DC60FC"/>
    <w:rsid w:val="00DC612E"/>
    <w:rsid w:val="00DC78A9"/>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58C"/>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66117"/>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52AB"/>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A9C"/>
    <w:rsid w:val="00EE4F1F"/>
    <w:rsid w:val="00EE50E0"/>
    <w:rsid w:val="00EE529B"/>
    <w:rsid w:val="00EE62DE"/>
    <w:rsid w:val="00EE6710"/>
    <w:rsid w:val="00EE73A3"/>
    <w:rsid w:val="00EF0150"/>
    <w:rsid w:val="00EF052D"/>
    <w:rsid w:val="00EF48E2"/>
    <w:rsid w:val="00EF5F38"/>
    <w:rsid w:val="00F02893"/>
    <w:rsid w:val="00F0523E"/>
    <w:rsid w:val="00F109B0"/>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3394"/>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ABA"/>
    <w:pPr>
      <w:spacing w:line="240" w:lineRule="auto"/>
      <w:ind w:firstLine="284"/>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62006B"/>
    <w:pPr>
      <w:ind w:left="284" w:hanging="284"/>
      <w:jc w:val="left"/>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 w:type="character" w:styleId="PageNumber">
    <w:name w:val="page number"/>
    <w:basedOn w:val="DefaultParagraphFont"/>
    <w:uiPriority w:val="99"/>
    <w:semiHidden/>
    <w:unhideWhenUsed/>
    <w:rsid w:val="00EA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s://osf.io/mb4ph"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s://osf.io/mb4ph"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mb4ph"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2223</TotalTime>
  <Pages>14</Pages>
  <Words>24766</Words>
  <Characters>141167</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2698</cp:revision>
  <dcterms:created xsi:type="dcterms:W3CDTF">2018-12-22T13:44:00Z</dcterms:created>
  <dcterms:modified xsi:type="dcterms:W3CDTF">2022-08-18T19:48:00Z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